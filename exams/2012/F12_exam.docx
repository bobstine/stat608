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4A6AD" w14:textId="77777777" w:rsidR="00F01A9F" w:rsidRPr="00244D9A" w:rsidRDefault="00F01A9F" w:rsidP="00F01A9F">
      <w:pPr>
        <w:pStyle w:val="Title"/>
        <w:outlineLvl w:val="0"/>
        <w:rPr>
          <w:sz w:val="36"/>
        </w:rPr>
      </w:pPr>
      <w:r w:rsidRPr="00244D9A">
        <w:rPr>
          <w:sz w:val="36"/>
        </w:rPr>
        <w:t>Statistics Waiver Exam</w:t>
      </w:r>
    </w:p>
    <w:p w14:paraId="57EAF537" w14:textId="77777777" w:rsidR="00F01A9F" w:rsidRPr="00244D9A" w:rsidRDefault="00F01A9F" w:rsidP="00F01A9F">
      <w:pPr>
        <w:pStyle w:val="Title"/>
        <w:outlineLvl w:val="0"/>
      </w:pPr>
      <w:r w:rsidRPr="00244D9A">
        <w:t>August 20, 2012</w:t>
      </w:r>
    </w:p>
    <w:p w14:paraId="47B1C5B2" w14:textId="37F0ADB1" w:rsidR="003736DF" w:rsidRPr="00244D9A" w:rsidRDefault="003736DF" w:rsidP="003736DF">
      <w:pPr>
        <w:pStyle w:val="BodyText2"/>
        <w:spacing w:before="120"/>
        <w:outlineLvl w:val="0"/>
        <w:rPr>
          <w:rFonts w:ascii="Times New Roman" w:hAnsi="Times New Roman"/>
          <w:sz w:val="24"/>
        </w:rPr>
      </w:pPr>
      <w:r w:rsidRPr="00244D9A">
        <w:rPr>
          <w:rFonts w:ascii="Times New Roman" w:hAnsi="Times New Roman"/>
          <w:sz w:val="24"/>
        </w:rPr>
        <w:t>Bring your Penn student ID, #2 pencils, erase</w:t>
      </w:r>
      <w:r w:rsidR="00B30095" w:rsidRPr="00244D9A">
        <w:rPr>
          <w:rFonts w:ascii="Times New Roman" w:hAnsi="Times New Roman"/>
          <w:sz w:val="24"/>
        </w:rPr>
        <w:t xml:space="preserve">r, and calculator to the exam. </w:t>
      </w:r>
      <w:r w:rsidRPr="00244D9A">
        <w:rPr>
          <w:rFonts w:ascii="Times New Roman" w:hAnsi="Times New Roman"/>
          <w:sz w:val="24"/>
        </w:rPr>
        <w:t xml:space="preserve">You may also bring </w:t>
      </w:r>
      <w:r w:rsidRPr="00244D9A">
        <w:rPr>
          <w:rFonts w:ascii="Times New Roman" w:hAnsi="Times New Roman"/>
          <w:i/>
          <w:sz w:val="24"/>
        </w:rPr>
        <w:t>one page of handwritten notes</w:t>
      </w:r>
      <w:r w:rsidRPr="00244D9A">
        <w:rPr>
          <w:rFonts w:ascii="Times New Roman" w:hAnsi="Times New Roman"/>
          <w:sz w:val="24"/>
        </w:rPr>
        <w:t xml:space="preserve"> (8.5”</w:t>
      </w:r>
      <w:r w:rsidR="00C03D59">
        <w:rPr>
          <w:rFonts w:ascii="Times New Roman" w:hAnsi="Times New Roman"/>
          <w:sz w:val="24"/>
        </w:rPr>
        <w:t>x</w:t>
      </w:r>
      <w:bookmarkStart w:id="0" w:name="_GoBack"/>
      <w:bookmarkEnd w:id="0"/>
      <w:r w:rsidRPr="00244D9A">
        <w:rPr>
          <w:rFonts w:ascii="Times New Roman" w:hAnsi="Times New Roman"/>
          <w:sz w:val="24"/>
        </w:rPr>
        <w:t>11” or A4, using both sides as you like) to the exam.</w:t>
      </w:r>
    </w:p>
    <w:p w14:paraId="63C5A41D" w14:textId="77777777" w:rsidR="003736DF" w:rsidRPr="00244D9A" w:rsidRDefault="003736DF" w:rsidP="00F01A9F">
      <w:pPr>
        <w:pStyle w:val="BodyText2"/>
        <w:outlineLvl w:val="0"/>
        <w:rPr>
          <w:rFonts w:ascii="Times New Roman" w:hAnsi="Times New Roman"/>
          <w:sz w:val="24"/>
        </w:rPr>
      </w:pPr>
    </w:p>
    <w:p w14:paraId="5F7800FB" w14:textId="149B5FE8" w:rsidR="00F01A9F" w:rsidRPr="00244D9A" w:rsidRDefault="003736DF" w:rsidP="00F01A9F">
      <w:pPr>
        <w:pStyle w:val="BodyText2"/>
        <w:outlineLvl w:val="0"/>
        <w:rPr>
          <w:rFonts w:ascii="Times New Roman" w:hAnsi="Times New Roman"/>
          <w:sz w:val="24"/>
        </w:rPr>
      </w:pPr>
      <w:r w:rsidRPr="00244D9A">
        <w:rPr>
          <w:rFonts w:ascii="Times New Roman" w:hAnsi="Times New Roman"/>
          <w:sz w:val="24"/>
        </w:rPr>
        <w:t>When you receive an</w:t>
      </w:r>
      <w:r w:rsidR="00F01A9F" w:rsidRPr="00244D9A">
        <w:rPr>
          <w:rFonts w:ascii="Times New Roman" w:hAnsi="Times New Roman"/>
          <w:sz w:val="24"/>
        </w:rPr>
        <w:t xml:space="preserve"> answer sheet </w:t>
      </w:r>
      <w:r w:rsidR="00F01A9F" w:rsidRPr="00244D9A">
        <w:rPr>
          <w:rFonts w:ascii="Times New Roman" w:hAnsi="Times New Roman"/>
          <w:i/>
          <w:sz w:val="24"/>
        </w:rPr>
        <w:t>before</w:t>
      </w:r>
      <w:r w:rsidR="00F01A9F" w:rsidRPr="00244D9A">
        <w:rPr>
          <w:rFonts w:ascii="Times New Roman" w:hAnsi="Times New Roman"/>
          <w:sz w:val="24"/>
        </w:rPr>
        <w:t xml:space="preserve"> the exam begins …</w:t>
      </w:r>
    </w:p>
    <w:p w14:paraId="52A1EE48" w14:textId="707F901B" w:rsidR="003736DF" w:rsidRPr="00244D9A" w:rsidRDefault="003736DF" w:rsidP="003736DF">
      <w:pPr>
        <w:pStyle w:val="Indented"/>
        <w:spacing w:before="120"/>
        <w:ind w:left="720" w:hanging="360"/>
        <w:rPr>
          <w:rFonts w:ascii="Times New Roman" w:hAnsi="Times New Roman"/>
        </w:rPr>
      </w:pPr>
      <w:r w:rsidRPr="00244D9A">
        <w:rPr>
          <w:rFonts w:ascii="Times New Roman" w:hAnsi="Times New Roman"/>
          <w:b/>
        </w:rPr>
        <w:t>Fill in your name and Penn student ID number</w:t>
      </w:r>
      <w:r w:rsidRPr="00244D9A">
        <w:rPr>
          <w:rFonts w:ascii="Times New Roman" w:hAnsi="Times New Roman"/>
        </w:rPr>
        <w:t>.</w:t>
      </w:r>
      <w:r w:rsidRPr="00244D9A">
        <w:rPr>
          <w:rFonts w:ascii="Times New Roman" w:hAnsi="Times New Roman"/>
        </w:rPr>
        <w:br/>
        <w:t>Your ID number appears in bold on your ID.</w:t>
      </w:r>
    </w:p>
    <w:p w14:paraId="710B1A60" w14:textId="03E75274" w:rsidR="003736DF" w:rsidRPr="00244D9A" w:rsidRDefault="00F01A9F" w:rsidP="003736DF">
      <w:pPr>
        <w:pStyle w:val="Indented"/>
        <w:spacing w:before="120"/>
        <w:ind w:left="720" w:hanging="360"/>
        <w:rPr>
          <w:rFonts w:ascii="Times New Roman" w:hAnsi="Times New Roman"/>
        </w:rPr>
      </w:pPr>
      <w:r w:rsidRPr="00244D9A">
        <w:rPr>
          <w:rFonts w:ascii="Times New Roman" w:hAnsi="Times New Roman"/>
          <w:b/>
        </w:rPr>
        <w:t>Mark the “bubbles”</w:t>
      </w:r>
      <w:r w:rsidRPr="00244D9A">
        <w:rPr>
          <w:rFonts w:ascii="Times New Roman" w:hAnsi="Times New Roman"/>
        </w:rPr>
        <w:t xml:space="preserve"> under the letters of your name </w:t>
      </w:r>
      <w:r w:rsidRPr="00244D9A">
        <w:rPr>
          <w:rFonts w:ascii="Times New Roman" w:hAnsi="Times New Roman"/>
          <w:i/>
        </w:rPr>
        <w:t>and</w:t>
      </w:r>
      <w:r w:rsidR="003736DF" w:rsidRPr="00244D9A">
        <w:rPr>
          <w:rFonts w:ascii="Times New Roman" w:hAnsi="Times New Roman"/>
        </w:rPr>
        <w:t xml:space="preserve"> student ID number</w:t>
      </w:r>
      <w:r w:rsidRPr="00244D9A">
        <w:rPr>
          <w:rFonts w:ascii="Times New Roman" w:hAnsi="Times New Roman"/>
        </w:rPr>
        <w:t xml:space="preserve">.  </w:t>
      </w:r>
      <w:r w:rsidR="00B30095" w:rsidRPr="00244D9A">
        <w:rPr>
          <w:rFonts w:ascii="Times New Roman" w:hAnsi="Times New Roman"/>
        </w:rPr>
        <w:br/>
      </w:r>
      <w:r w:rsidRPr="00244D9A">
        <w:rPr>
          <w:rFonts w:ascii="Times New Roman" w:hAnsi="Times New Roman"/>
        </w:rPr>
        <w:t>Failure to do so will lead to a score of zero</w:t>
      </w:r>
      <w:r w:rsidR="003736DF" w:rsidRPr="00244D9A">
        <w:rPr>
          <w:rFonts w:ascii="Times New Roman" w:hAnsi="Times New Roman"/>
        </w:rPr>
        <w:t>.</w:t>
      </w:r>
    </w:p>
    <w:p w14:paraId="3AECE070" w14:textId="51FFB681" w:rsidR="003736DF" w:rsidRPr="00244D9A" w:rsidRDefault="003736DF" w:rsidP="003736DF">
      <w:pPr>
        <w:pStyle w:val="Indented"/>
        <w:spacing w:before="120"/>
        <w:ind w:left="720" w:hanging="360"/>
        <w:rPr>
          <w:rFonts w:ascii="Times New Roman" w:hAnsi="Times New Roman"/>
        </w:rPr>
      </w:pPr>
      <w:r w:rsidRPr="00244D9A">
        <w:rPr>
          <w:rFonts w:ascii="Times New Roman" w:hAnsi="Times New Roman"/>
        </w:rPr>
        <w:t xml:space="preserve">Use a </w:t>
      </w:r>
      <w:r w:rsidRPr="00244D9A">
        <w:rPr>
          <w:rFonts w:ascii="Times New Roman" w:hAnsi="Times New Roman"/>
          <w:b/>
        </w:rPr>
        <w:t>#2</w:t>
      </w:r>
      <w:r w:rsidRPr="00244D9A">
        <w:rPr>
          <w:rFonts w:ascii="Times New Roman" w:hAnsi="Times New Roman"/>
        </w:rPr>
        <w:t xml:space="preserve"> </w:t>
      </w:r>
      <w:r w:rsidRPr="00244D9A">
        <w:rPr>
          <w:rFonts w:ascii="Times New Roman" w:hAnsi="Times New Roman"/>
          <w:b/>
        </w:rPr>
        <w:t>pencil</w:t>
      </w:r>
      <w:r w:rsidRPr="00244D9A">
        <w:rPr>
          <w:rFonts w:ascii="Times New Roman" w:hAnsi="Times New Roman"/>
        </w:rPr>
        <w:t>.  Erase any changes completely.</w:t>
      </w:r>
    </w:p>
    <w:p w14:paraId="1B8D3280" w14:textId="200085EB" w:rsidR="003736DF" w:rsidRPr="00244D9A" w:rsidRDefault="003736DF" w:rsidP="003736DF">
      <w:pPr>
        <w:pStyle w:val="Indented"/>
        <w:spacing w:before="120"/>
        <w:ind w:left="720" w:hanging="360"/>
        <w:rPr>
          <w:rFonts w:ascii="Times New Roman" w:hAnsi="Times New Roman"/>
        </w:rPr>
      </w:pPr>
      <w:r w:rsidRPr="00244D9A">
        <w:rPr>
          <w:rFonts w:ascii="Times New Roman" w:hAnsi="Times New Roman"/>
          <w:b/>
        </w:rPr>
        <w:t xml:space="preserve">Turn off your phone. </w:t>
      </w:r>
      <w:r w:rsidRPr="00244D9A">
        <w:rPr>
          <w:rFonts w:ascii="Times New Roman" w:hAnsi="Times New Roman"/>
        </w:rPr>
        <w:br/>
        <w:t xml:space="preserve">You are not allowed to make or receive a call during the exam. Use of your phone </w:t>
      </w:r>
      <w:r w:rsidR="00B30095" w:rsidRPr="00244D9A">
        <w:rPr>
          <w:rFonts w:ascii="Times New Roman" w:hAnsi="Times New Roman"/>
        </w:rPr>
        <w:t xml:space="preserve">(for calls or messages) </w:t>
      </w:r>
      <w:r w:rsidRPr="00244D9A">
        <w:rPr>
          <w:rFonts w:ascii="Times New Roman" w:hAnsi="Times New Roman"/>
        </w:rPr>
        <w:t>during the exam is grounds for dismissal from the exam.</w:t>
      </w:r>
    </w:p>
    <w:p w14:paraId="57481CC3" w14:textId="77777777" w:rsidR="00F01A9F" w:rsidRPr="00244D9A" w:rsidRDefault="00F01A9F" w:rsidP="00F01A9F">
      <w:pPr>
        <w:pStyle w:val="BodyText2"/>
        <w:spacing w:before="120"/>
        <w:outlineLvl w:val="0"/>
        <w:rPr>
          <w:rFonts w:ascii="Times New Roman" w:hAnsi="Times New Roman"/>
          <w:sz w:val="24"/>
        </w:rPr>
      </w:pPr>
      <w:r w:rsidRPr="00244D9A">
        <w:rPr>
          <w:rFonts w:ascii="Times New Roman" w:hAnsi="Times New Roman"/>
          <w:sz w:val="24"/>
        </w:rPr>
        <w:t>Once the exam begins …</w:t>
      </w:r>
    </w:p>
    <w:p w14:paraId="04845383" w14:textId="3052906C" w:rsidR="00F01A9F" w:rsidRPr="00244D9A" w:rsidRDefault="00F01A9F" w:rsidP="003736DF">
      <w:pPr>
        <w:pStyle w:val="Indented"/>
        <w:spacing w:before="120"/>
        <w:ind w:left="720" w:hanging="360"/>
        <w:rPr>
          <w:rFonts w:ascii="Times New Roman" w:hAnsi="Times New Roman"/>
        </w:rPr>
      </w:pPr>
      <w:r w:rsidRPr="00244D9A">
        <w:rPr>
          <w:rFonts w:ascii="Times New Roman" w:hAnsi="Times New Roman"/>
        </w:rPr>
        <w:t xml:space="preserve">Choose the </w:t>
      </w:r>
      <w:r w:rsidRPr="00244D9A">
        <w:rPr>
          <w:rFonts w:ascii="Times New Roman" w:hAnsi="Times New Roman"/>
          <w:b/>
        </w:rPr>
        <w:t>one</w:t>
      </w:r>
      <w:r w:rsidRPr="00244D9A">
        <w:rPr>
          <w:rFonts w:ascii="Times New Roman" w:hAnsi="Times New Roman"/>
        </w:rPr>
        <w:t xml:space="preserve"> </w:t>
      </w:r>
      <w:r w:rsidRPr="00244D9A">
        <w:rPr>
          <w:rFonts w:ascii="Times New Roman" w:hAnsi="Times New Roman"/>
          <w:b/>
          <w:i/>
        </w:rPr>
        <w:t>best</w:t>
      </w:r>
      <w:r w:rsidRPr="00244D9A">
        <w:rPr>
          <w:rFonts w:ascii="Times New Roman" w:hAnsi="Times New Roman"/>
          <w:b/>
        </w:rPr>
        <w:t xml:space="preserve"> answer </w:t>
      </w:r>
      <w:r w:rsidR="002F2040" w:rsidRPr="00244D9A">
        <w:rPr>
          <w:rFonts w:ascii="Times New Roman" w:hAnsi="Times New Roman"/>
        </w:rPr>
        <w:t xml:space="preserve">for each question. The exam has </w:t>
      </w:r>
      <w:r w:rsidR="002F2040" w:rsidRPr="00244D9A">
        <w:rPr>
          <w:rFonts w:ascii="Times New Roman" w:hAnsi="Times New Roman"/>
          <w:b/>
        </w:rPr>
        <w:t>50 questions</w:t>
      </w:r>
      <w:r w:rsidR="002F2040" w:rsidRPr="00244D9A">
        <w:rPr>
          <w:rFonts w:ascii="Times New Roman" w:hAnsi="Times New Roman"/>
        </w:rPr>
        <w:t>.</w:t>
      </w:r>
      <w:r w:rsidR="003736DF" w:rsidRPr="00244D9A">
        <w:rPr>
          <w:rFonts w:ascii="Times New Roman" w:hAnsi="Times New Roman"/>
        </w:rPr>
        <w:br/>
      </w:r>
      <w:r w:rsidRPr="00244D9A">
        <w:rPr>
          <w:rFonts w:ascii="Times New Roman" w:hAnsi="Times New Roman"/>
        </w:rPr>
        <w:t>Picking more than one answer is scored as an error.</w:t>
      </w:r>
    </w:p>
    <w:p w14:paraId="4DA71B16" w14:textId="77777777" w:rsidR="003736DF" w:rsidRPr="00244D9A" w:rsidRDefault="00F01A9F" w:rsidP="003736DF">
      <w:pPr>
        <w:pStyle w:val="Indented"/>
        <w:spacing w:before="120"/>
        <w:ind w:left="720" w:hanging="360"/>
        <w:rPr>
          <w:rFonts w:ascii="Times New Roman" w:hAnsi="Times New Roman"/>
        </w:rPr>
      </w:pPr>
      <w:r w:rsidRPr="00244D9A">
        <w:rPr>
          <w:rFonts w:ascii="Times New Roman" w:hAnsi="Times New Roman"/>
        </w:rPr>
        <w:t xml:space="preserve">You may consult </w:t>
      </w:r>
      <w:r w:rsidRPr="00244D9A">
        <w:rPr>
          <w:rFonts w:ascii="Times New Roman" w:hAnsi="Times New Roman"/>
          <w:b/>
        </w:rPr>
        <w:t>1 page of handwritten notes</w:t>
      </w:r>
      <w:r w:rsidRPr="00244D9A">
        <w:rPr>
          <w:rFonts w:ascii="Times New Roman" w:hAnsi="Times New Roman"/>
        </w:rPr>
        <w:t xml:space="preserve"> during the exam.</w:t>
      </w:r>
      <w:r w:rsidR="003736DF" w:rsidRPr="00244D9A">
        <w:rPr>
          <w:rFonts w:ascii="Times New Roman" w:hAnsi="Times New Roman"/>
        </w:rPr>
        <w:br/>
      </w:r>
      <w:r w:rsidRPr="00244D9A">
        <w:rPr>
          <w:rFonts w:ascii="Times New Roman" w:hAnsi="Times New Roman"/>
        </w:rPr>
        <w:t>No other reference materials are permitted.</w:t>
      </w:r>
    </w:p>
    <w:p w14:paraId="6E393718" w14:textId="26AED0CE" w:rsidR="00F01A9F" w:rsidRPr="00244D9A" w:rsidRDefault="00F01A9F" w:rsidP="003736DF">
      <w:pPr>
        <w:pStyle w:val="Indented"/>
        <w:spacing w:before="120"/>
        <w:ind w:left="720" w:hanging="360"/>
        <w:rPr>
          <w:rFonts w:ascii="Times New Roman" w:hAnsi="Times New Roman"/>
        </w:rPr>
      </w:pPr>
      <w:r w:rsidRPr="00244D9A">
        <w:rPr>
          <w:rFonts w:ascii="Times New Roman" w:hAnsi="Times New Roman"/>
        </w:rPr>
        <w:t xml:space="preserve">You may use a basic </w:t>
      </w:r>
      <w:r w:rsidRPr="00244D9A">
        <w:rPr>
          <w:rFonts w:ascii="Times New Roman" w:hAnsi="Times New Roman"/>
          <w:b/>
        </w:rPr>
        <w:t>calculator</w:t>
      </w:r>
      <w:r w:rsidR="003736DF" w:rsidRPr="00244D9A">
        <w:rPr>
          <w:rFonts w:ascii="Times New Roman" w:hAnsi="Times New Roman"/>
        </w:rPr>
        <w:t xml:space="preserve"> or graphing calculator.</w:t>
      </w:r>
      <w:r w:rsidR="003736DF" w:rsidRPr="00244D9A">
        <w:rPr>
          <w:rFonts w:ascii="Times New Roman" w:hAnsi="Times New Roman"/>
        </w:rPr>
        <w:br/>
        <w:t>N</w:t>
      </w:r>
      <w:r w:rsidRPr="00244D9A">
        <w:rPr>
          <w:rFonts w:ascii="Times New Roman" w:hAnsi="Times New Roman"/>
        </w:rPr>
        <w:t>o laptops, pho</w:t>
      </w:r>
      <w:r w:rsidR="003736DF" w:rsidRPr="00244D9A">
        <w:rPr>
          <w:rFonts w:ascii="Times New Roman" w:hAnsi="Times New Roman"/>
        </w:rPr>
        <w:t xml:space="preserve">nes, or computers are allowed. </w:t>
      </w:r>
    </w:p>
    <w:p w14:paraId="34ED5D7C" w14:textId="6BF75709" w:rsidR="00F01A9F" w:rsidRPr="00244D9A" w:rsidRDefault="00F01A9F" w:rsidP="00F01A9F">
      <w:pPr>
        <w:spacing w:before="120"/>
        <w:rPr>
          <w:rFonts w:ascii="Times New Roman" w:hAnsi="Times New Roman"/>
        </w:rPr>
      </w:pPr>
      <w:r w:rsidRPr="00244D9A">
        <w:rPr>
          <w:rFonts w:ascii="Times New Roman" w:hAnsi="Times New Roman"/>
        </w:rPr>
        <w:t xml:space="preserve">You have </w:t>
      </w:r>
      <w:r w:rsidRPr="00244D9A">
        <w:rPr>
          <w:rFonts w:ascii="Times New Roman" w:hAnsi="Times New Roman"/>
          <w:b/>
        </w:rPr>
        <w:t xml:space="preserve">two hours </w:t>
      </w:r>
      <w:r w:rsidRPr="00244D9A">
        <w:rPr>
          <w:rFonts w:ascii="Times New Roman" w:hAnsi="Times New Roman"/>
        </w:rPr>
        <w:t xml:space="preserve">for the exam.  The </w:t>
      </w:r>
      <w:r w:rsidRPr="00244D9A">
        <w:rPr>
          <w:rFonts w:ascii="Times New Roman" w:hAnsi="Times New Roman"/>
          <w:b/>
        </w:rPr>
        <w:t>computer output</w:t>
      </w:r>
      <w:r w:rsidRPr="00244D9A">
        <w:rPr>
          <w:rFonts w:ascii="Times New Roman" w:hAnsi="Times New Roman"/>
        </w:rPr>
        <w:t xml:space="preserve"> associated with one or more items should be considered an essential part of the questions.</w:t>
      </w:r>
      <w:r w:rsidR="003736DF" w:rsidRPr="00244D9A">
        <w:rPr>
          <w:rFonts w:ascii="Times New Roman" w:hAnsi="Times New Roman"/>
        </w:rPr>
        <w:t xml:space="preserve"> Throughout, the word “significant” implies “statistically significant”.  The abbreviation SRM stands for </w:t>
      </w:r>
      <w:r w:rsidR="003926F5" w:rsidRPr="00244D9A">
        <w:rPr>
          <w:rFonts w:ascii="Times New Roman" w:hAnsi="Times New Roman"/>
        </w:rPr>
        <w:t>standard definition of a ‘simple regression m</w:t>
      </w:r>
      <w:r w:rsidR="003736DF" w:rsidRPr="00244D9A">
        <w:rPr>
          <w:rFonts w:ascii="Times New Roman" w:hAnsi="Times New Roman"/>
        </w:rPr>
        <w:t>odel</w:t>
      </w:r>
      <w:r w:rsidR="003926F5" w:rsidRPr="00244D9A">
        <w:rPr>
          <w:rFonts w:ascii="Times New Roman" w:hAnsi="Times New Roman"/>
        </w:rPr>
        <w:t xml:space="preserve">’; MRM </w:t>
      </w:r>
      <w:r w:rsidR="003736DF" w:rsidRPr="00244D9A">
        <w:rPr>
          <w:rFonts w:ascii="Times New Roman" w:hAnsi="Times New Roman"/>
        </w:rPr>
        <w:t xml:space="preserve">for </w:t>
      </w:r>
      <w:r w:rsidR="003926F5" w:rsidRPr="00244D9A">
        <w:rPr>
          <w:rFonts w:ascii="Times New Roman" w:hAnsi="Times New Roman"/>
        </w:rPr>
        <w:t>‘</w:t>
      </w:r>
      <w:r w:rsidR="003736DF" w:rsidRPr="00244D9A">
        <w:rPr>
          <w:rFonts w:ascii="Times New Roman" w:hAnsi="Times New Roman"/>
        </w:rPr>
        <w:t>multiple regression model.</w:t>
      </w:r>
      <w:r w:rsidR="003926F5" w:rsidRPr="00244D9A">
        <w:rPr>
          <w:rFonts w:ascii="Times New Roman" w:hAnsi="Times New Roman"/>
        </w:rPr>
        <w:t>’</w:t>
      </w:r>
      <w:r w:rsidR="003736DF" w:rsidRPr="00244D9A">
        <w:rPr>
          <w:rFonts w:ascii="Times New Roman" w:hAnsi="Times New Roman"/>
        </w:rPr>
        <w:t xml:space="preserve">  All logs are natural logs (logs using base </w:t>
      </w:r>
      <w:r w:rsidR="003736DF" w:rsidRPr="00244D9A">
        <w:rPr>
          <w:rFonts w:ascii="Times New Roman" w:hAnsi="Times New Roman"/>
          <w:i/>
          <w:iCs/>
        </w:rPr>
        <w:t>e</w:t>
      </w:r>
      <w:r w:rsidR="003736DF" w:rsidRPr="00244D9A">
        <w:rPr>
          <w:rFonts w:ascii="Times New Roman" w:hAnsi="Times New Roman"/>
        </w:rPr>
        <w:t>).</w:t>
      </w:r>
    </w:p>
    <w:p w14:paraId="4D2605F5" w14:textId="1D805A96" w:rsidR="00F01A9F" w:rsidRPr="00244D9A" w:rsidRDefault="00F01A9F" w:rsidP="00F01A9F">
      <w:pPr>
        <w:pStyle w:val="BodyText2"/>
        <w:spacing w:before="120"/>
        <w:rPr>
          <w:rFonts w:ascii="Times New Roman" w:hAnsi="Times New Roman"/>
          <w:sz w:val="24"/>
        </w:rPr>
      </w:pPr>
      <w:r w:rsidRPr="00244D9A">
        <w:rPr>
          <w:rFonts w:ascii="Times New Roman" w:hAnsi="Times New Roman"/>
          <w:sz w:val="24"/>
        </w:rPr>
        <w:t xml:space="preserve">Your </w:t>
      </w:r>
      <w:r w:rsidRPr="00244D9A">
        <w:rPr>
          <w:rFonts w:ascii="Times New Roman" w:hAnsi="Times New Roman"/>
          <w:b/>
          <w:sz w:val="24"/>
        </w:rPr>
        <w:t>score</w:t>
      </w:r>
      <w:r w:rsidRPr="00244D9A">
        <w:rPr>
          <w:rFonts w:ascii="Times New Roman" w:hAnsi="Times New Roman"/>
          <w:sz w:val="24"/>
        </w:rPr>
        <w:t xml:space="preserve"> is the number of correc</w:t>
      </w:r>
      <w:r w:rsidR="003736DF" w:rsidRPr="00244D9A">
        <w:rPr>
          <w:rFonts w:ascii="Times New Roman" w:hAnsi="Times New Roman"/>
          <w:sz w:val="24"/>
        </w:rPr>
        <w:t xml:space="preserve">t answers.  The </w:t>
      </w:r>
      <w:r w:rsidRPr="00244D9A">
        <w:rPr>
          <w:rFonts w:ascii="Times New Roman" w:hAnsi="Times New Roman"/>
          <w:sz w:val="24"/>
        </w:rPr>
        <w:t>questions are equally weighted. Some questions may be dropped and not counted as part of the overall score. There is no deduction for incorrect answers.</w:t>
      </w:r>
      <w:r w:rsidR="003736DF" w:rsidRPr="00244D9A">
        <w:rPr>
          <w:rFonts w:ascii="Times New Roman" w:hAnsi="Times New Roman"/>
          <w:sz w:val="24"/>
        </w:rPr>
        <w:t xml:space="preserve"> </w:t>
      </w:r>
      <w:r w:rsidRPr="00244D9A">
        <w:rPr>
          <w:rFonts w:ascii="Times New Roman" w:hAnsi="Times New Roman"/>
          <w:sz w:val="24"/>
        </w:rPr>
        <w:t xml:space="preserve">Regardless of what you write on your copy of the exam, only the marked answers on the grade form will be considered. </w:t>
      </w:r>
    </w:p>
    <w:p w14:paraId="4671EA21" w14:textId="77777777" w:rsidR="003736DF" w:rsidRPr="00244D9A" w:rsidRDefault="003736DF" w:rsidP="00F01A9F">
      <w:pPr>
        <w:pStyle w:val="BodyText2"/>
        <w:spacing w:before="120"/>
        <w:rPr>
          <w:sz w:val="24"/>
        </w:rPr>
      </w:pPr>
    </w:p>
    <w:p w14:paraId="5F9C5238" w14:textId="77777777" w:rsidR="00F01A9F" w:rsidRPr="00244D9A" w:rsidRDefault="00F01A9F" w:rsidP="00F01A9F">
      <w:pPr>
        <w:spacing w:line="360" w:lineRule="auto"/>
        <w:jc w:val="center"/>
        <w:outlineLvl w:val="0"/>
        <w:rPr>
          <w:b/>
          <w:sz w:val="72"/>
        </w:rPr>
      </w:pPr>
      <w:r w:rsidRPr="00244D9A">
        <w:rPr>
          <w:b/>
          <w:sz w:val="72"/>
        </w:rPr>
        <w:t>STOP</w:t>
      </w:r>
    </w:p>
    <w:p w14:paraId="0B0B148D" w14:textId="77777777" w:rsidR="00F01A9F" w:rsidRPr="00244D9A" w:rsidRDefault="00F01A9F">
      <w:pPr>
        <w:spacing w:line="360" w:lineRule="auto"/>
        <w:jc w:val="center"/>
        <w:rPr>
          <w:i/>
          <w:sz w:val="28"/>
        </w:rPr>
      </w:pPr>
      <w:r w:rsidRPr="00244D9A">
        <w:rPr>
          <w:i/>
          <w:sz w:val="28"/>
        </w:rPr>
        <w:t xml:space="preserve">Do </w:t>
      </w:r>
      <w:r w:rsidRPr="00244D9A">
        <w:rPr>
          <w:b/>
          <w:i/>
          <w:sz w:val="28"/>
        </w:rPr>
        <w:t>not</w:t>
      </w:r>
      <w:r w:rsidRPr="00244D9A">
        <w:rPr>
          <w:i/>
          <w:sz w:val="28"/>
        </w:rPr>
        <w:t xml:space="preserve"> turn the page until you are instructed.</w:t>
      </w:r>
    </w:p>
    <w:p w14:paraId="43200F68" w14:textId="77777777" w:rsidR="00F01A9F" w:rsidRPr="00244D9A" w:rsidRDefault="00F01A9F">
      <w:pPr>
        <w:pStyle w:val="Divider"/>
      </w:pPr>
    </w:p>
    <w:p w14:paraId="6627DDA0" w14:textId="5354D9FF" w:rsidR="00513F4B" w:rsidRPr="00244D9A" w:rsidRDefault="00F01A9F" w:rsidP="003B7152">
      <w:pPr>
        <w:numPr>
          <w:ilvl w:val="0"/>
          <w:numId w:val="1"/>
        </w:numPr>
        <w:autoSpaceDE w:val="0"/>
        <w:autoSpaceDN w:val="0"/>
        <w:adjustRightInd w:val="0"/>
        <w:ind w:left="360" w:right="3780"/>
        <w:rPr>
          <w:rFonts w:ascii="Times New Roman" w:hAnsi="Times New Roman"/>
        </w:rPr>
      </w:pPr>
      <w:r w:rsidRPr="00244D9A">
        <w:rPr>
          <w:b/>
        </w:rPr>
        <w:br w:type="page"/>
      </w:r>
      <w:r w:rsidR="00513F4B" w:rsidRPr="00244D9A">
        <w:rPr>
          <w:rFonts w:ascii="Times New Roman" w:hAnsi="Times New Roman"/>
          <w:noProof/>
        </w:rPr>
        <w:lastRenderedPageBreak/>
        <w:t>A</w:t>
      </w:r>
      <w:r w:rsidR="00513F4B" w:rsidRPr="00244D9A">
        <w:rPr>
          <w:rFonts w:ascii="Times New Roman" w:hAnsi="Times New Roman"/>
        </w:rPr>
        <w:t xml:space="preserve"> least squares regression produced the residual plot shown at the right. The 95% prediction intervals for new observations from this model have the form of a predicted value </w:t>
      </w:r>
    </w:p>
    <w:p w14:paraId="226E28BB" w14:textId="793BED91" w:rsidR="00513F4B" w:rsidRPr="00244D9A" w:rsidRDefault="00D311CF" w:rsidP="003B7152">
      <w:pPr>
        <w:numPr>
          <w:ilvl w:val="1"/>
          <w:numId w:val="2"/>
        </w:numPr>
        <w:autoSpaceDE w:val="0"/>
        <w:autoSpaceDN w:val="0"/>
        <w:adjustRightInd w:val="0"/>
        <w:ind w:left="1080"/>
        <w:rPr>
          <w:rFonts w:ascii="Times New Roman" w:hAnsi="Times New Roman"/>
        </w:rPr>
      </w:pPr>
      <w:r w:rsidRPr="00244D9A">
        <w:rPr>
          <w:rFonts w:ascii="Times New Roman" w:hAnsi="Times New Roman"/>
          <w:noProof/>
        </w:rPr>
        <w:drawing>
          <wp:anchor distT="0" distB="0" distL="114300" distR="114300" simplePos="0" relativeHeight="251659264" behindDoc="0" locked="0" layoutInCell="1" allowOverlap="1" wp14:anchorId="44B805C4" wp14:editId="49356E70">
            <wp:simplePos x="0" y="0"/>
            <wp:positionH relativeFrom="column">
              <wp:posOffset>3709035</wp:posOffset>
            </wp:positionH>
            <wp:positionV relativeFrom="paragraph">
              <wp:posOffset>-584200</wp:posOffset>
            </wp:positionV>
            <wp:extent cx="2546985" cy="13078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46985" cy="130782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13F4B" w:rsidRPr="00244D9A">
        <w:rPr>
          <w:rFonts w:ascii="Times New Roman" w:hAnsi="Times New Roman"/>
        </w:rPr>
        <w:t>±0.1</w:t>
      </w:r>
    </w:p>
    <w:p w14:paraId="771D4D18" w14:textId="6634BCE8" w:rsidR="00513F4B" w:rsidRPr="00244D9A" w:rsidRDefault="00513F4B" w:rsidP="003B7152">
      <w:pPr>
        <w:numPr>
          <w:ilvl w:val="1"/>
          <w:numId w:val="2"/>
        </w:numPr>
        <w:autoSpaceDE w:val="0"/>
        <w:autoSpaceDN w:val="0"/>
        <w:adjustRightInd w:val="0"/>
        <w:ind w:left="1080"/>
        <w:rPr>
          <w:rFonts w:ascii="Times New Roman" w:hAnsi="Times New Roman"/>
        </w:rPr>
      </w:pPr>
      <w:r w:rsidRPr="00244D9A">
        <w:rPr>
          <w:rFonts w:ascii="Times New Roman" w:hAnsi="Times New Roman"/>
        </w:rPr>
        <w:t>±1</w:t>
      </w:r>
    </w:p>
    <w:p w14:paraId="3A2396A4" w14:textId="0010CCE9" w:rsidR="00513F4B" w:rsidRPr="00244D9A" w:rsidRDefault="00513F4B" w:rsidP="003B7152">
      <w:pPr>
        <w:numPr>
          <w:ilvl w:val="1"/>
          <w:numId w:val="2"/>
        </w:numPr>
        <w:autoSpaceDE w:val="0"/>
        <w:autoSpaceDN w:val="0"/>
        <w:adjustRightInd w:val="0"/>
        <w:ind w:left="1080"/>
        <w:rPr>
          <w:rFonts w:ascii="Times New Roman" w:hAnsi="Times New Roman"/>
        </w:rPr>
      </w:pPr>
      <w:r w:rsidRPr="00244D9A">
        <w:rPr>
          <w:rFonts w:ascii="Times New Roman" w:hAnsi="Times New Roman"/>
        </w:rPr>
        <w:t>±5</w:t>
      </w:r>
    </w:p>
    <w:p w14:paraId="0256F46A" w14:textId="766C54CF" w:rsidR="00513F4B" w:rsidRPr="00244D9A" w:rsidRDefault="00513F4B" w:rsidP="003B7152">
      <w:pPr>
        <w:numPr>
          <w:ilvl w:val="1"/>
          <w:numId w:val="2"/>
        </w:numPr>
        <w:autoSpaceDE w:val="0"/>
        <w:autoSpaceDN w:val="0"/>
        <w:adjustRightInd w:val="0"/>
        <w:ind w:left="1080"/>
        <w:rPr>
          <w:rFonts w:ascii="Times New Roman" w:hAnsi="Times New Roman"/>
        </w:rPr>
      </w:pPr>
      <w:r w:rsidRPr="00244D9A">
        <w:rPr>
          <w:rFonts w:ascii="Times New Roman" w:hAnsi="Times New Roman"/>
        </w:rPr>
        <w:t>±15</w:t>
      </w:r>
    </w:p>
    <w:p w14:paraId="5CEB2A06" w14:textId="349B2911" w:rsidR="00513F4B" w:rsidRPr="00244D9A" w:rsidRDefault="00513F4B" w:rsidP="003B7152">
      <w:pPr>
        <w:numPr>
          <w:ilvl w:val="1"/>
          <w:numId w:val="2"/>
        </w:numPr>
        <w:autoSpaceDE w:val="0"/>
        <w:autoSpaceDN w:val="0"/>
        <w:adjustRightInd w:val="0"/>
        <w:ind w:left="1080"/>
        <w:rPr>
          <w:rFonts w:ascii="Times New Roman" w:hAnsi="Times New Roman"/>
        </w:rPr>
      </w:pPr>
      <w:r w:rsidRPr="00244D9A">
        <w:rPr>
          <w:rFonts w:ascii="Times New Roman" w:hAnsi="Times New Roman"/>
        </w:rPr>
        <w:t>±10</w:t>
      </w:r>
    </w:p>
    <w:p w14:paraId="736C6F18" w14:textId="77777777" w:rsidR="00513F4B" w:rsidRPr="00244D9A" w:rsidRDefault="00513F4B" w:rsidP="003B7152">
      <w:pPr>
        <w:pStyle w:val="ListParagraph"/>
        <w:numPr>
          <w:ilvl w:val="0"/>
          <w:numId w:val="1"/>
        </w:numPr>
        <w:tabs>
          <w:tab w:val="left" w:pos="8640"/>
        </w:tabs>
        <w:autoSpaceDE w:val="0"/>
        <w:autoSpaceDN w:val="0"/>
        <w:adjustRightInd w:val="0"/>
        <w:spacing w:before="240" w:after="0"/>
        <w:ind w:left="360" w:right="180"/>
        <w:rPr>
          <w:rFonts w:ascii="Times New Roman" w:hAnsi="Times New Roman" w:cs="Times New Roman"/>
          <w:sz w:val="24"/>
        </w:rPr>
      </w:pPr>
      <w:r w:rsidRPr="00244D9A">
        <w:rPr>
          <w:rFonts w:ascii="Times New Roman" w:hAnsi="Times New Roman" w:cs="Times New Roman"/>
          <w:sz w:val="24"/>
        </w:rPr>
        <w:t xml:space="preserve">The plot that is </w:t>
      </w:r>
      <w:r w:rsidRPr="00244D9A">
        <w:rPr>
          <w:rFonts w:ascii="Times New Roman" w:hAnsi="Times New Roman" w:cs="Times New Roman"/>
          <w:i/>
          <w:sz w:val="24"/>
        </w:rPr>
        <w:t>most useful</w:t>
      </w:r>
      <w:r w:rsidRPr="00244D9A">
        <w:rPr>
          <w:rFonts w:ascii="Times New Roman" w:hAnsi="Times New Roman" w:cs="Times New Roman"/>
          <w:sz w:val="24"/>
        </w:rPr>
        <w:t xml:space="preserve"> for identifying the presence of unequal error variation in the residuals of a multiple regression model is the </w:t>
      </w:r>
    </w:p>
    <w:p w14:paraId="21EECFFA" w14:textId="77777777" w:rsidR="00513F4B" w:rsidRPr="00244D9A" w:rsidRDefault="00513F4B" w:rsidP="003B7152">
      <w:pPr>
        <w:numPr>
          <w:ilvl w:val="1"/>
          <w:numId w:val="3"/>
        </w:numPr>
        <w:autoSpaceDE w:val="0"/>
        <w:autoSpaceDN w:val="0"/>
        <w:adjustRightInd w:val="0"/>
        <w:ind w:left="1080"/>
        <w:rPr>
          <w:rFonts w:ascii="Times New Roman" w:hAnsi="Times New Roman"/>
        </w:rPr>
      </w:pPr>
      <w:r w:rsidRPr="00244D9A">
        <w:rPr>
          <w:rFonts w:ascii="Times New Roman" w:hAnsi="Times New Roman"/>
        </w:rPr>
        <w:t xml:space="preserve">Scatterplot of the residuals versus the response </w:t>
      </w:r>
      <w:r w:rsidRPr="00244D9A">
        <w:rPr>
          <w:rFonts w:ascii="Times New Roman" w:hAnsi="Times New Roman"/>
          <w:i/>
        </w:rPr>
        <w:t>y</w:t>
      </w:r>
      <w:r w:rsidRPr="00244D9A">
        <w:rPr>
          <w:rFonts w:ascii="Times New Roman" w:hAnsi="Times New Roman"/>
        </w:rPr>
        <w:t>.</w:t>
      </w:r>
    </w:p>
    <w:p w14:paraId="61AD5ECB" w14:textId="77777777" w:rsidR="00513F4B" w:rsidRPr="00244D9A" w:rsidRDefault="00513F4B" w:rsidP="003B7152">
      <w:pPr>
        <w:numPr>
          <w:ilvl w:val="1"/>
          <w:numId w:val="3"/>
        </w:numPr>
        <w:autoSpaceDE w:val="0"/>
        <w:autoSpaceDN w:val="0"/>
        <w:adjustRightInd w:val="0"/>
        <w:ind w:left="1080"/>
        <w:rPr>
          <w:rFonts w:ascii="Times New Roman" w:hAnsi="Times New Roman"/>
        </w:rPr>
      </w:pPr>
      <w:r w:rsidRPr="00244D9A">
        <w:rPr>
          <w:rFonts w:ascii="Times New Roman" w:hAnsi="Times New Roman"/>
        </w:rPr>
        <w:t>Scatterplot of residuals on fitted values (a.k.a., predicted values).</w:t>
      </w:r>
    </w:p>
    <w:p w14:paraId="531A7BB2" w14:textId="77777777" w:rsidR="00513F4B" w:rsidRPr="00244D9A" w:rsidRDefault="00513F4B" w:rsidP="003B7152">
      <w:pPr>
        <w:numPr>
          <w:ilvl w:val="1"/>
          <w:numId w:val="3"/>
        </w:numPr>
        <w:autoSpaceDE w:val="0"/>
        <w:autoSpaceDN w:val="0"/>
        <w:adjustRightInd w:val="0"/>
        <w:ind w:left="1080"/>
        <w:rPr>
          <w:rFonts w:ascii="Times New Roman" w:hAnsi="Times New Roman"/>
        </w:rPr>
      </w:pPr>
      <w:r w:rsidRPr="00244D9A">
        <w:rPr>
          <w:rFonts w:ascii="Times New Roman" w:hAnsi="Times New Roman"/>
        </w:rPr>
        <w:t>Normal quantile plot of the residuals.</w:t>
      </w:r>
    </w:p>
    <w:p w14:paraId="3A082F5C" w14:textId="77777777" w:rsidR="00513F4B" w:rsidRPr="00244D9A" w:rsidRDefault="00513F4B" w:rsidP="003B7152">
      <w:pPr>
        <w:numPr>
          <w:ilvl w:val="1"/>
          <w:numId w:val="3"/>
        </w:numPr>
        <w:autoSpaceDE w:val="0"/>
        <w:autoSpaceDN w:val="0"/>
        <w:adjustRightInd w:val="0"/>
        <w:ind w:left="1080"/>
        <w:rPr>
          <w:rFonts w:ascii="Times New Roman" w:hAnsi="Times New Roman"/>
        </w:rPr>
      </w:pPr>
      <w:r w:rsidRPr="00244D9A">
        <w:rPr>
          <w:rFonts w:ascii="Times New Roman" w:hAnsi="Times New Roman"/>
        </w:rPr>
        <w:t xml:space="preserve">Histogram of </w:t>
      </w:r>
      <w:r w:rsidRPr="00244D9A">
        <w:rPr>
          <w:rFonts w:ascii="Times New Roman" w:hAnsi="Times New Roman"/>
          <w:i/>
        </w:rPr>
        <w:t>y</w:t>
      </w:r>
      <w:r w:rsidRPr="00244D9A">
        <w:rPr>
          <w:rFonts w:ascii="Times New Roman" w:hAnsi="Times New Roman"/>
        </w:rPr>
        <w:t>.</w:t>
      </w:r>
    </w:p>
    <w:p w14:paraId="670DB223" w14:textId="77777777" w:rsidR="00513F4B" w:rsidRPr="00244D9A" w:rsidRDefault="00513F4B" w:rsidP="003B7152">
      <w:pPr>
        <w:numPr>
          <w:ilvl w:val="1"/>
          <w:numId w:val="3"/>
        </w:numPr>
        <w:autoSpaceDE w:val="0"/>
        <w:autoSpaceDN w:val="0"/>
        <w:adjustRightInd w:val="0"/>
        <w:ind w:left="1080"/>
        <w:rPr>
          <w:rFonts w:ascii="Times New Roman" w:hAnsi="Times New Roman"/>
        </w:rPr>
      </w:pPr>
      <w:r w:rsidRPr="00244D9A">
        <w:rPr>
          <w:rFonts w:ascii="Times New Roman" w:hAnsi="Times New Roman"/>
        </w:rPr>
        <w:t>Sequence plot of the residuals in time order.</w:t>
      </w:r>
    </w:p>
    <w:p w14:paraId="48BCF755" w14:textId="65CBB005" w:rsidR="00513F4B" w:rsidRPr="00244D9A" w:rsidRDefault="00513F4B" w:rsidP="003B7152">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To check whether data used in a simple regression meet the assumption of normality implied by the SRM, one should inspect the</w:t>
      </w:r>
    </w:p>
    <w:p w14:paraId="14696534" w14:textId="77777777" w:rsidR="00513F4B" w:rsidRPr="00244D9A" w:rsidRDefault="00513F4B" w:rsidP="003B7152">
      <w:pPr>
        <w:numPr>
          <w:ilvl w:val="1"/>
          <w:numId w:val="4"/>
        </w:numPr>
        <w:autoSpaceDE w:val="0"/>
        <w:autoSpaceDN w:val="0"/>
        <w:adjustRightInd w:val="0"/>
        <w:ind w:left="1080"/>
        <w:rPr>
          <w:rFonts w:ascii="Times New Roman" w:hAnsi="Times New Roman"/>
        </w:rPr>
      </w:pPr>
      <w:r w:rsidRPr="00244D9A">
        <w:rPr>
          <w:rFonts w:ascii="Times New Roman" w:hAnsi="Times New Roman"/>
        </w:rPr>
        <w:t>Normal quantile plot of the residuals.</w:t>
      </w:r>
    </w:p>
    <w:p w14:paraId="2A5C2FE4" w14:textId="77777777" w:rsidR="00513F4B" w:rsidRPr="00244D9A" w:rsidRDefault="00513F4B" w:rsidP="003B7152">
      <w:pPr>
        <w:numPr>
          <w:ilvl w:val="1"/>
          <w:numId w:val="4"/>
        </w:numPr>
        <w:autoSpaceDE w:val="0"/>
        <w:autoSpaceDN w:val="0"/>
        <w:adjustRightInd w:val="0"/>
        <w:ind w:left="1080"/>
        <w:rPr>
          <w:rFonts w:ascii="Times New Roman" w:hAnsi="Times New Roman"/>
        </w:rPr>
      </w:pPr>
      <w:r w:rsidRPr="00244D9A">
        <w:rPr>
          <w:rFonts w:ascii="Times New Roman" w:hAnsi="Times New Roman"/>
        </w:rPr>
        <w:t xml:space="preserve">Normal quantile plot of the response </w:t>
      </w:r>
      <w:r w:rsidRPr="00244D9A">
        <w:rPr>
          <w:rFonts w:ascii="Times New Roman" w:hAnsi="Times New Roman"/>
          <w:i/>
        </w:rPr>
        <w:t>y</w:t>
      </w:r>
      <w:r w:rsidRPr="00244D9A">
        <w:rPr>
          <w:rFonts w:ascii="Times New Roman" w:hAnsi="Times New Roman"/>
        </w:rPr>
        <w:t>.</w:t>
      </w:r>
    </w:p>
    <w:p w14:paraId="2DA619EB" w14:textId="77777777" w:rsidR="00513F4B" w:rsidRPr="00244D9A" w:rsidRDefault="00513F4B" w:rsidP="003B7152">
      <w:pPr>
        <w:numPr>
          <w:ilvl w:val="1"/>
          <w:numId w:val="4"/>
        </w:numPr>
        <w:autoSpaceDE w:val="0"/>
        <w:autoSpaceDN w:val="0"/>
        <w:adjustRightInd w:val="0"/>
        <w:ind w:left="1080"/>
        <w:rPr>
          <w:rFonts w:ascii="Times New Roman" w:hAnsi="Times New Roman"/>
        </w:rPr>
      </w:pPr>
      <w:r w:rsidRPr="00244D9A">
        <w:rPr>
          <w:rFonts w:ascii="Times New Roman" w:hAnsi="Times New Roman"/>
        </w:rPr>
        <w:t xml:space="preserve">Normal quantile plot of the explanatory variable </w:t>
      </w:r>
      <w:r w:rsidRPr="00244D9A">
        <w:rPr>
          <w:rFonts w:ascii="Times New Roman" w:hAnsi="Times New Roman"/>
          <w:i/>
        </w:rPr>
        <w:t>x</w:t>
      </w:r>
      <w:r w:rsidRPr="00244D9A">
        <w:rPr>
          <w:rFonts w:ascii="Times New Roman" w:hAnsi="Times New Roman"/>
        </w:rPr>
        <w:t>.</w:t>
      </w:r>
    </w:p>
    <w:p w14:paraId="583D08E9" w14:textId="77777777" w:rsidR="00513F4B" w:rsidRPr="00244D9A" w:rsidRDefault="00513F4B" w:rsidP="003B7152">
      <w:pPr>
        <w:numPr>
          <w:ilvl w:val="1"/>
          <w:numId w:val="4"/>
        </w:numPr>
        <w:autoSpaceDE w:val="0"/>
        <w:autoSpaceDN w:val="0"/>
        <w:adjustRightInd w:val="0"/>
        <w:ind w:left="1080"/>
        <w:rPr>
          <w:rFonts w:ascii="Times New Roman" w:hAnsi="Times New Roman"/>
        </w:rPr>
      </w:pPr>
      <w:r w:rsidRPr="00244D9A">
        <w:rPr>
          <w:rFonts w:ascii="Times New Roman" w:hAnsi="Times New Roman"/>
        </w:rPr>
        <w:t xml:space="preserve">Scatterplot matrix of </w:t>
      </w:r>
      <w:r w:rsidRPr="00244D9A">
        <w:rPr>
          <w:rFonts w:ascii="Times New Roman" w:hAnsi="Times New Roman"/>
          <w:i/>
        </w:rPr>
        <w:t>y</w:t>
      </w:r>
      <w:r w:rsidRPr="00244D9A">
        <w:rPr>
          <w:rFonts w:ascii="Times New Roman" w:hAnsi="Times New Roman"/>
        </w:rPr>
        <w:t xml:space="preserve"> and </w:t>
      </w:r>
      <w:r w:rsidRPr="00244D9A">
        <w:rPr>
          <w:rFonts w:ascii="Times New Roman" w:hAnsi="Times New Roman"/>
          <w:i/>
        </w:rPr>
        <w:t>x</w:t>
      </w:r>
      <w:r w:rsidRPr="00244D9A">
        <w:rPr>
          <w:rFonts w:ascii="Times New Roman" w:hAnsi="Times New Roman"/>
        </w:rPr>
        <w:t>.</w:t>
      </w:r>
    </w:p>
    <w:p w14:paraId="388BC9DB" w14:textId="77777777" w:rsidR="00513F4B" w:rsidRPr="00244D9A" w:rsidRDefault="00513F4B" w:rsidP="003B7152">
      <w:pPr>
        <w:numPr>
          <w:ilvl w:val="1"/>
          <w:numId w:val="4"/>
        </w:numPr>
        <w:autoSpaceDE w:val="0"/>
        <w:autoSpaceDN w:val="0"/>
        <w:adjustRightInd w:val="0"/>
        <w:ind w:left="1080"/>
        <w:rPr>
          <w:rFonts w:ascii="Times New Roman" w:hAnsi="Times New Roman"/>
        </w:rPr>
      </w:pPr>
      <w:r w:rsidRPr="00244D9A">
        <w:rPr>
          <w:rFonts w:ascii="Times New Roman" w:hAnsi="Times New Roman"/>
        </w:rPr>
        <w:t xml:space="preserve">Boxplots of </w:t>
      </w:r>
      <w:r w:rsidRPr="00244D9A">
        <w:rPr>
          <w:rFonts w:ascii="Times New Roman" w:hAnsi="Times New Roman"/>
          <w:i/>
        </w:rPr>
        <w:t>y</w:t>
      </w:r>
      <w:r w:rsidRPr="00244D9A">
        <w:rPr>
          <w:rFonts w:ascii="Times New Roman" w:hAnsi="Times New Roman"/>
        </w:rPr>
        <w:t xml:space="preserve"> and </w:t>
      </w:r>
      <w:r w:rsidRPr="00244D9A">
        <w:rPr>
          <w:rFonts w:ascii="Times New Roman" w:hAnsi="Times New Roman"/>
          <w:i/>
        </w:rPr>
        <w:t>x</w:t>
      </w:r>
      <w:r w:rsidRPr="00244D9A">
        <w:rPr>
          <w:rFonts w:ascii="Times New Roman" w:hAnsi="Times New Roman"/>
        </w:rPr>
        <w:t xml:space="preserve">. </w:t>
      </w:r>
    </w:p>
    <w:p w14:paraId="20C6BF29" w14:textId="77777777" w:rsidR="00513F4B" w:rsidRPr="00244D9A" w:rsidRDefault="00513F4B" w:rsidP="003B7152">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 xml:space="preserve">In a simple regression of salary on a dummy variable indicating the sex of the employee (coded as </w:t>
      </w:r>
      <w:ins w:id="1" w:author="Ed George" w:date="2011-10-20T23:39:00Z">
        <w:r w:rsidRPr="00244D9A">
          <w:rPr>
            <w:rFonts w:ascii="Times New Roman" w:hAnsi="Times New Roman"/>
          </w:rPr>
          <w:t xml:space="preserve">1 </w:t>
        </w:r>
      </w:ins>
      <w:r w:rsidRPr="00244D9A">
        <w:rPr>
          <w:rFonts w:ascii="Times New Roman" w:hAnsi="Times New Roman"/>
        </w:rPr>
        <w:t>for male and 0 for female), the coeffic</w:t>
      </w:r>
      <w:ins w:id="2" w:author="Ed George" w:date="2011-10-20T23:38:00Z">
        <w:r w:rsidRPr="00244D9A">
          <w:rPr>
            <w:rFonts w:ascii="Times New Roman" w:hAnsi="Times New Roman"/>
          </w:rPr>
          <w:t>i</w:t>
        </w:r>
      </w:ins>
      <w:r w:rsidRPr="00244D9A">
        <w:rPr>
          <w:rFonts w:ascii="Times New Roman" w:hAnsi="Times New Roman"/>
        </w:rPr>
        <w:t xml:space="preserve">ent of the dummy variable </w:t>
      </w:r>
      <w:ins w:id="3" w:author="Ed George" w:date="2011-10-20T23:40:00Z">
        <w:r w:rsidRPr="00244D9A">
          <w:rPr>
            <w:rFonts w:ascii="Times New Roman" w:hAnsi="Times New Roman"/>
          </w:rPr>
          <w:t>esti</w:t>
        </w:r>
      </w:ins>
      <w:ins w:id="4" w:author="Robert Stine" w:date="2011-10-21T16:28:00Z">
        <w:r w:rsidRPr="00244D9A">
          <w:rPr>
            <w:rFonts w:ascii="Times New Roman" w:hAnsi="Times New Roman"/>
          </w:rPr>
          <w:t>m</w:t>
        </w:r>
      </w:ins>
      <w:r w:rsidRPr="00244D9A">
        <w:rPr>
          <w:rFonts w:ascii="Times New Roman" w:hAnsi="Times New Roman"/>
        </w:rPr>
        <w:t xml:space="preserve">ates the </w:t>
      </w:r>
    </w:p>
    <w:p w14:paraId="03A04796" w14:textId="77777777" w:rsidR="00513F4B" w:rsidRPr="00244D9A" w:rsidRDefault="00513F4B" w:rsidP="003B7152">
      <w:pPr>
        <w:numPr>
          <w:ilvl w:val="1"/>
          <w:numId w:val="5"/>
        </w:numPr>
        <w:autoSpaceDE w:val="0"/>
        <w:autoSpaceDN w:val="0"/>
        <w:adjustRightInd w:val="0"/>
        <w:ind w:left="1080"/>
        <w:rPr>
          <w:rFonts w:ascii="Times New Roman" w:hAnsi="Times New Roman"/>
        </w:rPr>
      </w:pPr>
      <w:r w:rsidRPr="00244D9A">
        <w:rPr>
          <w:rFonts w:ascii="Times New Roman" w:hAnsi="Times New Roman"/>
        </w:rPr>
        <w:t>Average salary of male employees.</w:t>
      </w:r>
    </w:p>
    <w:p w14:paraId="36E7081B" w14:textId="77777777" w:rsidR="00513F4B" w:rsidRPr="00244D9A" w:rsidRDefault="00513F4B" w:rsidP="003B7152">
      <w:pPr>
        <w:numPr>
          <w:ilvl w:val="1"/>
          <w:numId w:val="5"/>
        </w:numPr>
        <w:autoSpaceDE w:val="0"/>
        <w:autoSpaceDN w:val="0"/>
        <w:adjustRightInd w:val="0"/>
        <w:ind w:left="1080"/>
        <w:rPr>
          <w:rFonts w:ascii="Times New Roman" w:hAnsi="Times New Roman"/>
        </w:rPr>
      </w:pPr>
      <w:r w:rsidRPr="00244D9A">
        <w:rPr>
          <w:rFonts w:ascii="Times New Roman" w:hAnsi="Times New Roman"/>
        </w:rPr>
        <w:t>Standard deviation of the salary of male employees.</w:t>
      </w:r>
    </w:p>
    <w:p w14:paraId="582EB9A4" w14:textId="77777777" w:rsidR="00513F4B" w:rsidRPr="00244D9A" w:rsidRDefault="00513F4B" w:rsidP="003B7152">
      <w:pPr>
        <w:numPr>
          <w:ilvl w:val="1"/>
          <w:numId w:val="5"/>
        </w:numPr>
        <w:autoSpaceDE w:val="0"/>
        <w:autoSpaceDN w:val="0"/>
        <w:adjustRightInd w:val="0"/>
        <w:ind w:left="1080"/>
        <w:rPr>
          <w:rFonts w:ascii="Times New Roman" w:hAnsi="Times New Roman"/>
        </w:rPr>
      </w:pPr>
      <w:r w:rsidRPr="00244D9A">
        <w:rPr>
          <w:rFonts w:ascii="Times New Roman" w:hAnsi="Times New Roman"/>
        </w:rPr>
        <w:t>Average salary of female employees.</w:t>
      </w:r>
    </w:p>
    <w:p w14:paraId="1394AD82" w14:textId="77777777" w:rsidR="00513F4B" w:rsidRPr="00244D9A" w:rsidRDefault="00513F4B" w:rsidP="003B7152">
      <w:pPr>
        <w:numPr>
          <w:ilvl w:val="1"/>
          <w:numId w:val="5"/>
        </w:numPr>
        <w:autoSpaceDE w:val="0"/>
        <w:autoSpaceDN w:val="0"/>
        <w:adjustRightInd w:val="0"/>
        <w:ind w:left="1080"/>
        <w:rPr>
          <w:rFonts w:ascii="Times New Roman" w:hAnsi="Times New Roman"/>
        </w:rPr>
      </w:pPr>
      <w:r w:rsidRPr="00244D9A">
        <w:rPr>
          <w:rFonts w:ascii="Times New Roman" w:hAnsi="Times New Roman"/>
        </w:rPr>
        <w:t>Difference between average salaries of male and female employees.</w:t>
      </w:r>
    </w:p>
    <w:p w14:paraId="49D12167" w14:textId="77777777" w:rsidR="00513F4B" w:rsidRPr="00244D9A" w:rsidRDefault="00513F4B" w:rsidP="003B7152">
      <w:pPr>
        <w:numPr>
          <w:ilvl w:val="1"/>
          <w:numId w:val="5"/>
        </w:numPr>
        <w:autoSpaceDE w:val="0"/>
        <w:autoSpaceDN w:val="0"/>
        <w:adjustRightInd w:val="0"/>
        <w:ind w:left="1080"/>
        <w:rPr>
          <w:rFonts w:ascii="Times New Roman" w:hAnsi="Times New Roman"/>
        </w:rPr>
      </w:pPr>
      <w:r w:rsidRPr="00244D9A">
        <w:rPr>
          <w:rFonts w:ascii="Times New Roman" w:hAnsi="Times New Roman"/>
        </w:rPr>
        <w:t>Ratio of the average salary of male employees to female employees.</w:t>
      </w:r>
    </w:p>
    <w:p w14:paraId="29770BCC" w14:textId="05ED48EF" w:rsidR="00513F4B" w:rsidRPr="00244D9A" w:rsidRDefault="00513F4B" w:rsidP="003B7152">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 xml:space="preserve">The linear regression of Y on X produces the fitted model Y = 2.33 - 2.55 X based on </w:t>
      </w:r>
      <w:r w:rsidRPr="00244D9A">
        <w:rPr>
          <w:rFonts w:ascii="Times New Roman" w:hAnsi="Times New Roman"/>
          <w:i/>
        </w:rPr>
        <w:t>n</w:t>
      </w:r>
      <w:r w:rsidRPr="00244D9A">
        <w:rPr>
          <w:rFonts w:ascii="Times New Roman" w:hAnsi="Times New Roman"/>
        </w:rPr>
        <w:t xml:space="preserve"> = 85 observations. Assume that th</w:t>
      </w:r>
      <w:r w:rsidR="00EB4671" w:rsidRPr="00244D9A">
        <w:rPr>
          <w:rFonts w:ascii="Times New Roman" w:hAnsi="Times New Roman"/>
        </w:rPr>
        <w:t xml:space="preserve">e Simple Regression Model </w:t>
      </w:r>
      <w:r w:rsidRPr="00244D9A">
        <w:rPr>
          <w:rFonts w:ascii="Times New Roman" w:hAnsi="Times New Roman"/>
        </w:rPr>
        <w:t xml:space="preserve">holds.  To test the null hypothesis that the underlying intercept </w:t>
      </w:r>
      <w:r w:rsidRPr="00244D9A">
        <w:rPr>
          <w:rFonts w:ascii="Times New Roman" w:hAnsi="Times New Roman"/>
          <w:i/>
        </w:rPr>
        <w:sym w:font="Symbol" w:char="F062"/>
      </w:r>
      <w:r w:rsidRPr="00244D9A">
        <w:rPr>
          <w:rFonts w:ascii="Times New Roman" w:hAnsi="Times New Roman"/>
          <w:vertAlign w:val="subscript"/>
        </w:rPr>
        <w:t>0</w:t>
      </w:r>
      <w:r w:rsidRPr="00244D9A">
        <w:rPr>
          <w:rFonts w:ascii="Times New Roman" w:hAnsi="Times New Roman"/>
        </w:rPr>
        <w:t xml:space="preserve"> is equal to zero we need to know the</w:t>
      </w:r>
    </w:p>
    <w:p w14:paraId="570C6148" w14:textId="002A224B" w:rsidR="00513F4B" w:rsidRPr="00244D9A" w:rsidRDefault="00513F4B" w:rsidP="003B7152">
      <w:pPr>
        <w:numPr>
          <w:ilvl w:val="1"/>
          <w:numId w:val="6"/>
        </w:numPr>
        <w:autoSpaceDE w:val="0"/>
        <w:autoSpaceDN w:val="0"/>
        <w:adjustRightInd w:val="0"/>
        <w:ind w:left="1080"/>
        <w:rPr>
          <w:rFonts w:ascii="Times New Roman" w:hAnsi="Times New Roman"/>
        </w:rPr>
      </w:pPr>
      <w:r w:rsidRPr="00244D9A">
        <w:rPr>
          <w:rFonts w:ascii="Times New Roman" w:hAnsi="Times New Roman"/>
        </w:rPr>
        <w:t>Standard deviation of the residuals.</w:t>
      </w:r>
    </w:p>
    <w:p w14:paraId="10FCEEA3" w14:textId="77777777" w:rsidR="00513F4B" w:rsidRPr="00244D9A" w:rsidRDefault="00513F4B" w:rsidP="003B7152">
      <w:pPr>
        <w:numPr>
          <w:ilvl w:val="1"/>
          <w:numId w:val="6"/>
        </w:numPr>
        <w:autoSpaceDE w:val="0"/>
        <w:autoSpaceDN w:val="0"/>
        <w:adjustRightInd w:val="0"/>
        <w:ind w:left="1080"/>
        <w:rPr>
          <w:rFonts w:ascii="Times New Roman" w:hAnsi="Times New Roman"/>
        </w:rPr>
      </w:pPr>
      <w:r w:rsidRPr="00244D9A">
        <w:rPr>
          <w:rFonts w:ascii="Times New Roman" w:hAnsi="Times New Roman"/>
        </w:rPr>
        <w:t>Mean of the response Y.</w:t>
      </w:r>
    </w:p>
    <w:p w14:paraId="525B90C5" w14:textId="77777777" w:rsidR="00513F4B" w:rsidRPr="00244D9A" w:rsidRDefault="00513F4B" w:rsidP="003B7152">
      <w:pPr>
        <w:numPr>
          <w:ilvl w:val="1"/>
          <w:numId w:val="6"/>
        </w:numPr>
        <w:autoSpaceDE w:val="0"/>
        <w:autoSpaceDN w:val="0"/>
        <w:adjustRightInd w:val="0"/>
        <w:ind w:left="1080"/>
        <w:rPr>
          <w:rFonts w:ascii="Times New Roman" w:hAnsi="Times New Roman"/>
        </w:rPr>
      </w:pPr>
      <w:r w:rsidRPr="00244D9A">
        <w:rPr>
          <w:rFonts w:ascii="Times New Roman" w:hAnsi="Times New Roman"/>
        </w:rPr>
        <w:t>Standard deviation of the response Y.</w:t>
      </w:r>
    </w:p>
    <w:p w14:paraId="1DCDC031" w14:textId="1902DFE5" w:rsidR="00513F4B" w:rsidRPr="00244D9A" w:rsidRDefault="00513F4B" w:rsidP="003B7152">
      <w:pPr>
        <w:numPr>
          <w:ilvl w:val="1"/>
          <w:numId w:val="6"/>
        </w:numPr>
        <w:autoSpaceDE w:val="0"/>
        <w:autoSpaceDN w:val="0"/>
        <w:adjustRightInd w:val="0"/>
        <w:ind w:left="1080"/>
        <w:rPr>
          <w:rFonts w:ascii="Times New Roman" w:hAnsi="Times New Roman"/>
        </w:rPr>
      </w:pPr>
      <w:r w:rsidRPr="00244D9A">
        <w:rPr>
          <w:rFonts w:ascii="Times New Roman" w:hAnsi="Times New Roman"/>
        </w:rPr>
        <w:t>Standard error of the intercept.</w:t>
      </w:r>
    </w:p>
    <w:p w14:paraId="7952DD7B" w14:textId="60DF072C" w:rsidR="00513F4B" w:rsidRPr="00244D9A" w:rsidRDefault="00513F4B" w:rsidP="003B7152">
      <w:pPr>
        <w:numPr>
          <w:ilvl w:val="1"/>
          <w:numId w:val="6"/>
        </w:numPr>
        <w:autoSpaceDE w:val="0"/>
        <w:autoSpaceDN w:val="0"/>
        <w:adjustRightInd w:val="0"/>
        <w:ind w:left="1080"/>
        <w:rPr>
          <w:rFonts w:ascii="Times New Roman" w:hAnsi="Times New Roman"/>
        </w:rPr>
      </w:pPr>
      <w:r w:rsidRPr="00244D9A">
        <w:rPr>
          <w:rFonts w:ascii="Times New Roman" w:hAnsi="Times New Roman"/>
        </w:rPr>
        <w:t>Standard deviation of X.</w:t>
      </w:r>
    </w:p>
    <w:p w14:paraId="2FEA2B94" w14:textId="77777777" w:rsidR="00EB4671" w:rsidRPr="00244D9A" w:rsidRDefault="00513F4B" w:rsidP="00EB4671">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 xml:space="preserve">If the </w:t>
      </w:r>
      <w:r w:rsidRPr="00244D9A">
        <w:rPr>
          <w:rFonts w:ascii="Times New Roman" w:hAnsi="Times New Roman"/>
          <w:i/>
        </w:rPr>
        <w:t>p</w:t>
      </w:r>
      <w:r w:rsidRPr="00244D9A">
        <w:rPr>
          <w:rFonts w:ascii="Times New Roman" w:hAnsi="Times New Roman"/>
        </w:rPr>
        <w:t xml:space="preserve">-value of the </w:t>
      </w:r>
      <w:r w:rsidR="0082713E" w:rsidRPr="00244D9A">
        <w:rPr>
          <w:rFonts w:ascii="Times New Roman" w:hAnsi="Times New Roman"/>
        </w:rPr>
        <w:t>slope</w:t>
      </w:r>
      <w:r w:rsidRPr="00244D9A">
        <w:rPr>
          <w:rFonts w:ascii="Times New Roman" w:hAnsi="Times New Roman"/>
        </w:rPr>
        <w:t xml:space="preserve"> in a multiple regression is 0.27, then we should conclude that </w:t>
      </w:r>
    </w:p>
    <w:p w14:paraId="6E51F87F" w14:textId="4E410859" w:rsidR="00513F4B" w:rsidRPr="00244D9A" w:rsidRDefault="00513F4B" w:rsidP="003B7152">
      <w:pPr>
        <w:numPr>
          <w:ilvl w:val="1"/>
          <w:numId w:val="7"/>
        </w:numPr>
        <w:autoSpaceDE w:val="0"/>
        <w:autoSpaceDN w:val="0"/>
        <w:adjustRightInd w:val="0"/>
        <w:ind w:left="1080"/>
        <w:rPr>
          <w:rFonts w:ascii="Times New Roman" w:hAnsi="Times New Roman"/>
        </w:rPr>
      </w:pPr>
      <w:r w:rsidRPr="00244D9A">
        <w:rPr>
          <w:rFonts w:ascii="Times New Roman" w:hAnsi="Times New Roman"/>
        </w:rPr>
        <w:t xml:space="preserve">The estimated </w:t>
      </w:r>
      <w:r w:rsidR="0082713E" w:rsidRPr="00244D9A">
        <w:rPr>
          <w:rFonts w:ascii="Times New Roman" w:hAnsi="Times New Roman"/>
        </w:rPr>
        <w:t>slope</w:t>
      </w:r>
      <w:r w:rsidRPr="00244D9A">
        <w:rPr>
          <w:rFonts w:ascii="Times New Roman" w:hAnsi="Times New Roman"/>
        </w:rPr>
        <w:t xml:space="preserve"> is within 2 standard errors of zero.</w:t>
      </w:r>
    </w:p>
    <w:p w14:paraId="59B71A7E" w14:textId="7B0F6AF6" w:rsidR="00513F4B" w:rsidRPr="00244D9A" w:rsidRDefault="00513F4B" w:rsidP="003B7152">
      <w:pPr>
        <w:numPr>
          <w:ilvl w:val="1"/>
          <w:numId w:val="7"/>
        </w:numPr>
        <w:autoSpaceDE w:val="0"/>
        <w:autoSpaceDN w:val="0"/>
        <w:adjustRightInd w:val="0"/>
        <w:ind w:left="1080"/>
        <w:rPr>
          <w:rFonts w:ascii="Times New Roman" w:hAnsi="Times New Roman"/>
        </w:rPr>
      </w:pPr>
      <w:r w:rsidRPr="00244D9A">
        <w:rPr>
          <w:rFonts w:ascii="Times New Roman" w:hAnsi="Times New Roman"/>
        </w:rPr>
        <w:t xml:space="preserve">The estimated </w:t>
      </w:r>
      <w:r w:rsidR="0082713E" w:rsidRPr="00244D9A">
        <w:rPr>
          <w:rFonts w:ascii="Times New Roman" w:hAnsi="Times New Roman"/>
        </w:rPr>
        <w:t>slope</w:t>
      </w:r>
      <w:r w:rsidRPr="00244D9A">
        <w:rPr>
          <w:rFonts w:ascii="Times New Roman" w:hAnsi="Times New Roman"/>
        </w:rPr>
        <w:t xml:space="preserve"> is an extrapolation from the rest of the data. </w:t>
      </w:r>
    </w:p>
    <w:p w14:paraId="60804570" w14:textId="33C64937" w:rsidR="00513F4B" w:rsidRPr="00244D9A" w:rsidRDefault="00513F4B" w:rsidP="003B7152">
      <w:pPr>
        <w:numPr>
          <w:ilvl w:val="1"/>
          <w:numId w:val="7"/>
        </w:numPr>
        <w:autoSpaceDE w:val="0"/>
        <w:autoSpaceDN w:val="0"/>
        <w:adjustRightInd w:val="0"/>
        <w:ind w:left="1080"/>
        <w:rPr>
          <w:rFonts w:ascii="Times New Roman" w:hAnsi="Times New Roman"/>
        </w:rPr>
      </w:pPr>
      <w:r w:rsidRPr="00244D9A">
        <w:rPr>
          <w:rFonts w:ascii="Times New Roman" w:hAnsi="Times New Roman"/>
        </w:rPr>
        <w:t xml:space="preserve">The population </w:t>
      </w:r>
      <w:r w:rsidR="0082713E" w:rsidRPr="00244D9A">
        <w:rPr>
          <w:rFonts w:ascii="Times New Roman" w:hAnsi="Times New Roman"/>
        </w:rPr>
        <w:t>slope</w:t>
      </w:r>
      <w:r w:rsidRPr="00244D9A">
        <w:rPr>
          <w:rFonts w:ascii="Times New Roman" w:hAnsi="Times New Roman"/>
        </w:rPr>
        <w:t xml:space="preserve"> </w:t>
      </w:r>
      <w:r w:rsidRPr="00244D9A">
        <w:rPr>
          <w:rFonts w:ascii="Times New Roman" w:hAnsi="Times New Roman"/>
          <w:i/>
        </w:rPr>
        <w:sym w:font="Symbol" w:char="F062"/>
      </w:r>
      <w:r w:rsidR="0082713E" w:rsidRPr="00244D9A">
        <w:rPr>
          <w:rFonts w:ascii="Times New Roman" w:hAnsi="Times New Roman"/>
          <w:vertAlign w:val="subscript"/>
        </w:rPr>
        <w:t>1</w:t>
      </w:r>
      <w:r w:rsidRPr="00244D9A">
        <w:rPr>
          <w:rFonts w:ascii="Times New Roman" w:hAnsi="Times New Roman"/>
        </w:rPr>
        <w:t xml:space="preserve"> is zero.</w:t>
      </w:r>
    </w:p>
    <w:p w14:paraId="33F4C895" w14:textId="14699AC0" w:rsidR="00513F4B" w:rsidRPr="00244D9A" w:rsidRDefault="00513F4B" w:rsidP="003B7152">
      <w:pPr>
        <w:numPr>
          <w:ilvl w:val="1"/>
          <w:numId w:val="7"/>
        </w:numPr>
        <w:autoSpaceDE w:val="0"/>
        <w:autoSpaceDN w:val="0"/>
        <w:adjustRightInd w:val="0"/>
        <w:ind w:left="1080"/>
        <w:rPr>
          <w:rFonts w:ascii="Times New Roman" w:hAnsi="Times New Roman"/>
        </w:rPr>
      </w:pPr>
      <w:r w:rsidRPr="00244D9A">
        <w:rPr>
          <w:rFonts w:ascii="Times New Roman" w:hAnsi="Times New Roman"/>
        </w:rPr>
        <w:t xml:space="preserve">We should reject the null hypothesis </w:t>
      </w:r>
      <w:r w:rsidRPr="00244D9A">
        <w:rPr>
          <w:rFonts w:ascii="Times New Roman" w:hAnsi="Times New Roman"/>
          <w:i/>
        </w:rPr>
        <w:t>H</w:t>
      </w:r>
      <w:r w:rsidRPr="00244D9A">
        <w:rPr>
          <w:rFonts w:ascii="Times New Roman" w:hAnsi="Times New Roman"/>
          <w:vertAlign w:val="subscript"/>
        </w:rPr>
        <w:t>0</w:t>
      </w:r>
      <w:r w:rsidRPr="00244D9A">
        <w:rPr>
          <w:rFonts w:ascii="Times New Roman" w:hAnsi="Times New Roman"/>
        </w:rPr>
        <w:t xml:space="preserve">: </w:t>
      </w:r>
      <w:r w:rsidRPr="00244D9A">
        <w:rPr>
          <w:rFonts w:ascii="Times New Roman" w:hAnsi="Times New Roman"/>
          <w:i/>
        </w:rPr>
        <w:sym w:font="Symbol" w:char="F062"/>
      </w:r>
      <w:r w:rsidR="0082713E" w:rsidRPr="00244D9A">
        <w:rPr>
          <w:rFonts w:ascii="Times New Roman" w:hAnsi="Times New Roman"/>
          <w:vertAlign w:val="subscript"/>
        </w:rPr>
        <w:t>1</w:t>
      </w:r>
      <w:r w:rsidRPr="00244D9A">
        <w:rPr>
          <w:rFonts w:ascii="Times New Roman" w:hAnsi="Times New Roman"/>
        </w:rPr>
        <w:t xml:space="preserve"> = 0.</w:t>
      </w:r>
    </w:p>
    <w:p w14:paraId="50BFCF60" w14:textId="0481C434" w:rsidR="00513F4B" w:rsidRPr="00244D9A" w:rsidRDefault="00513F4B" w:rsidP="003B7152">
      <w:pPr>
        <w:numPr>
          <w:ilvl w:val="1"/>
          <w:numId w:val="7"/>
        </w:numPr>
        <w:autoSpaceDE w:val="0"/>
        <w:autoSpaceDN w:val="0"/>
        <w:adjustRightInd w:val="0"/>
        <w:ind w:left="1080"/>
        <w:rPr>
          <w:rFonts w:ascii="Times New Roman" w:hAnsi="Times New Roman"/>
        </w:rPr>
      </w:pPr>
      <w:r w:rsidRPr="00244D9A">
        <w:rPr>
          <w:rFonts w:ascii="Times New Roman" w:hAnsi="Times New Roman"/>
        </w:rPr>
        <w:t xml:space="preserve">Increasing the sample size would increase the </w:t>
      </w:r>
      <w:r w:rsidRPr="00244D9A">
        <w:rPr>
          <w:rFonts w:ascii="Times New Roman" w:hAnsi="Times New Roman"/>
          <w:i/>
        </w:rPr>
        <w:t>p</w:t>
      </w:r>
      <w:r w:rsidRPr="00244D9A">
        <w:rPr>
          <w:rFonts w:ascii="Times New Roman" w:hAnsi="Times New Roman"/>
        </w:rPr>
        <w:t xml:space="preserve">-value for the </w:t>
      </w:r>
      <w:r w:rsidR="0082713E" w:rsidRPr="00244D9A">
        <w:rPr>
          <w:rFonts w:ascii="Times New Roman" w:hAnsi="Times New Roman"/>
        </w:rPr>
        <w:t>slope</w:t>
      </w:r>
      <w:r w:rsidRPr="00244D9A">
        <w:rPr>
          <w:rFonts w:ascii="Times New Roman" w:hAnsi="Times New Roman"/>
        </w:rPr>
        <w:t>.</w:t>
      </w:r>
    </w:p>
    <w:p w14:paraId="181361D1" w14:textId="77777777" w:rsidR="0082713E" w:rsidRPr="00244D9A" w:rsidRDefault="0082713E" w:rsidP="003B7152">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lastRenderedPageBreak/>
        <w:t>The presence of heteroscedasticity in a multiple regression implies that</w:t>
      </w:r>
    </w:p>
    <w:p w14:paraId="3A9C3E35" w14:textId="77777777" w:rsidR="0082713E" w:rsidRPr="00244D9A" w:rsidRDefault="0082713E" w:rsidP="003B7152">
      <w:pPr>
        <w:numPr>
          <w:ilvl w:val="0"/>
          <w:numId w:val="8"/>
        </w:numPr>
        <w:autoSpaceDE w:val="0"/>
        <w:autoSpaceDN w:val="0"/>
        <w:adjustRightInd w:val="0"/>
        <w:ind w:left="1080"/>
        <w:rPr>
          <w:rFonts w:ascii="Times New Roman" w:hAnsi="Times New Roman"/>
        </w:rPr>
      </w:pPr>
      <w:r w:rsidRPr="00244D9A">
        <w:rPr>
          <w:rFonts w:ascii="Times New Roman" w:hAnsi="Times New Roman"/>
        </w:rPr>
        <w:t xml:space="preserve">The </w:t>
      </w:r>
      <w:r w:rsidRPr="00244D9A">
        <w:rPr>
          <w:rFonts w:ascii="Times New Roman" w:hAnsi="Times New Roman"/>
          <w:i/>
        </w:rPr>
        <w:t>R</w:t>
      </w:r>
      <w:r w:rsidRPr="00244D9A">
        <w:rPr>
          <w:rFonts w:ascii="Times New Roman" w:hAnsi="Times New Roman"/>
          <w:vertAlign w:val="superscript"/>
        </w:rPr>
        <w:t>2</w:t>
      </w:r>
      <w:r w:rsidRPr="00244D9A">
        <w:rPr>
          <w:rFonts w:ascii="Times New Roman" w:hAnsi="Times New Roman"/>
        </w:rPr>
        <w:t xml:space="preserve"> statistic is close to 0.</w:t>
      </w:r>
    </w:p>
    <w:p w14:paraId="170B4256" w14:textId="77777777" w:rsidR="0082713E" w:rsidRPr="00244D9A" w:rsidRDefault="0082713E" w:rsidP="003B7152">
      <w:pPr>
        <w:numPr>
          <w:ilvl w:val="0"/>
          <w:numId w:val="8"/>
        </w:numPr>
        <w:autoSpaceDE w:val="0"/>
        <w:autoSpaceDN w:val="0"/>
        <w:adjustRightInd w:val="0"/>
        <w:ind w:left="1080"/>
        <w:rPr>
          <w:rFonts w:ascii="Times New Roman" w:hAnsi="Times New Roman"/>
        </w:rPr>
      </w:pPr>
      <w:r w:rsidRPr="00244D9A">
        <w:rPr>
          <w:rFonts w:ascii="Times New Roman" w:hAnsi="Times New Roman"/>
        </w:rPr>
        <w:t xml:space="preserve">The </w:t>
      </w:r>
      <w:r w:rsidRPr="00244D9A">
        <w:rPr>
          <w:rFonts w:ascii="Times New Roman" w:hAnsi="Times New Roman"/>
          <w:i/>
        </w:rPr>
        <w:t>R</w:t>
      </w:r>
      <w:r w:rsidRPr="00244D9A">
        <w:rPr>
          <w:rFonts w:ascii="Times New Roman" w:hAnsi="Times New Roman"/>
          <w:vertAlign w:val="superscript"/>
        </w:rPr>
        <w:t>2</w:t>
      </w:r>
      <w:r w:rsidRPr="00244D9A">
        <w:rPr>
          <w:rFonts w:ascii="Times New Roman" w:hAnsi="Times New Roman"/>
        </w:rPr>
        <w:t xml:space="preserve"> statistic is close to 1.</w:t>
      </w:r>
    </w:p>
    <w:p w14:paraId="25FC90DF" w14:textId="77777777" w:rsidR="0082713E" w:rsidRPr="00244D9A" w:rsidRDefault="0082713E" w:rsidP="003B7152">
      <w:pPr>
        <w:numPr>
          <w:ilvl w:val="0"/>
          <w:numId w:val="8"/>
        </w:numPr>
        <w:autoSpaceDE w:val="0"/>
        <w:autoSpaceDN w:val="0"/>
        <w:adjustRightInd w:val="0"/>
        <w:ind w:left="1080"/>
        <w:rPr>
          <w:rFonts w:ascii="Times New Roman" w:hAnsi="Times New Roman"/>
        </w:rPr>
      </w:pPr>
      <w:r w:rsidRPr="00244D9A">
        <w:rPr>
          <w:rFonts w:ascii="Times New Roman" w:hAnsi="Times New Roman"/>
        </w:rPr>
        <w:t>The overall F-ratio of the model is close to 4.</w:t>
      </w:r>
    </w:p>
    <w:p w14:paraId="654E7441" w14:textId="77777777" w:rsidR="0082713E" w:rsidRPr="00244D9A" w:rsidRDefault="0082713E" w:rsidP="003B7152">
      <w:pPr>
        <w:numPr>
          <w:ilvl w:val="0"/>
          <w:numId w:val="8"/>
        </w:numPr>
        <w:autoSpaceDE w:val="0"/>
        <w:autoSpaceDN w:val="0"/>
        <w:adjustRightInd w:val="0"/>
        <w:ind w:left="1080"/>
        <w:rPr>
          <w:rFonts w:ascii="Times New Roman" w:hAnsi="Times New Roman"/>
        </w:rPr>
      </w:pPr>
      <w:r w:rsidRPr="00244D9A">
        <w:rPr>
          <w:rFonts w:ascii="Times New Roman" w:hAnsi="Times New Roman"/>
        </w:rPr>
        <w:t xml:space="preserve">The model predicts observations at some </w:t>
      </w:r>
      <w:r w:rsidRPr="00244D9A">
        <w:rPr>
          <w:rFonts w:ascii="Times New Roman" w:hAnsi="Times New Roman"/>
          <w:i/>
        </w:rPr>
        <w:t>x</w:t>
      </w:r>
      <w:r w:rsidRPr="00244D9A">
        <w:rPr>
          <w:rFonts w:ascii="Times New Roman" w:hAnsi="Times New Roman"/>
        </w:rPr>
        <w:t>’s more precisely than at others.</w:t>
      </w:r>
    </w:p>
    <w:p w14:paraId="0DCED921" w14:textId="77777777" w:rsidR="0082713E" w:rsidRPr="00244D9A" w:rsidRDefault="0082713E" w:rsidP="003B7152">
      <w:pPr>
        <w:numPr>
          <w:ilvl w:val="0"/>
          <w:numId w:val="8"/>
        </w:numPr>
        <w:autoSpaceDE w:val="0"/>
        <w:autoSpaceDN w:val="0"/>
        <w:adjustRightInd w:val="0"/>
        <w:ind w:left="1080"/>
        <w:rPr>
          <w:rFonts w:ascii="Times New Roman" w:hAnsi="Times New Roman"/>
        </w:rPr>
      </w:pPr>
      <w:r w:rsidRPr="00244D9A">
        <w:rPr>
          <w:rFonts w:ascii="Times New Roman" w:hAnsi="Times New Roman"/>
        </w:rPr>
        <w:t>The explanatory variables in the model are correlated with each other.</w:t>
      </w:r>
    </w:p>
    <w:p w14:paraId="39D8A3F6" w14:textId="77777777" w:rsidR="00EB4671" w:rsidRPr="00244D9A" w:rsidRDefault="003B7152" w:rsidP="00EB4671">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 xml:space="preserve">An observation of the explanatory variable </w:t>
      </w:r>
      <w:r w:rsidRPr="00244D9A">
        <w:rPr>
          <w:rFonts w:ascii="Times New Roman" w:hAnsi="Times New Roman"/>
          <w:i/>
        </w:rPr>
        <w:t>x</w:t>
      </w:r>
      <w:r w:rsidRPr="00244D9A">
        <w:rPr>
          <w:rFonts w:ascii="Times New Roman" w:hAnsi="Times New Roman"/>
        </w:rPr>
        <w:t xml:space="preserve"> is most capable of influencing the slope of a simple least squares regression when it is</w:t>
      </w:r>
    </w:p>
    <w:p w14:paraId="7A4868B7" w14:textId="7C8FF5E1" w:rsidR="003B7152" w:rsidRPr="00244D9A" w:rsidRDefault="003B7152" w:rsidP="003B7152">
      <w:pPr>
        <w:numPr>
          <w:ilvl w:val="0"/>
          <w:numId w:val="9"/>
        </w:numPr>
        <w:autoSpaceDE w:val="0"/>
        <w:autoSpaceDN w:val="0"/>
        <w:adjustRightInd w:val="0"/>
        <w:ind w:left="1080"/>
        <w:rPr>
          <w:rFonts w:ascii="Times New Roman" w:hAnsi="Times New Roman"/>
        </w:rPr>
      </w:pPr>
      <w:r w:rsidRPr="00244D9A">
        <w:rPr>
          <w:rFonts w:ascii="Times New Roman" w:hAnsi="Times New Roman"/>
        </w:rPr>
        <w:t>Negative.</w:t>
      </w:r>
    </w:p>
    <w:p w14:paraId="46E61C08" w14:textId="77777777" w:rsidR="003B7152" w:rsidRPr="00244D9A" w:rsidRDefault="003B7152" w:rsidP="003B7152">
      <w:pPr>
        <w:numPr>
          <w:ilvl w:val="0"/>
          <w:numId w:val="9"/>
        </w:numPr>
        <w:autoSpaceDE w:val="0"/>
        <w:autoSpaceDN w:val="0"/>
        <w:adjustRightInd w:val="0"/>
        <w:ind w:left="1080"/>
        <w:rPr>
          <w:rFonts w:ascii="Times New Roman" w:hAnsi="Times New Roman"/>
        </w:rPr>
      </w:pPr>
      <w:r w:rsidRPr="00244D9A">
        <w:rPr>
          <w:rFonts w:ascii="Times New Roman" w:hAnsi="Times New Roman"/>
        </w:rPr>
        <w:t>Exactly in the center of the data in the x-direction.</w:t>
      </w:r>
    </w:p>
    <w:p w14:paraId="04CE39F3" w14:textId="77777777" w:rsidR="003B7152" w:rsidRPr="00244D9A" w:rsidRDefault="003B7152" w:rsidP="003B7152">
      <w:pPr>
        <w:numPr>
          <w:ilvl w:val="0"/>
          <w:numId w:val="9"/>
        </w:numPr>
        <w:autoSpaceDE w:val="0"/>
        <w:autoSpaceDN w:val="0"/>
        <w:adjustRightInd w:val="0"/>
        <w:ind w:left="1080"/>
        <w:rPr>
          <w:rFonts w:ascii="Times New Roman" w:hAnsi="Times New Roman"/>
        </w:rPr>
      </w:pPr>
      <w:r w:rsidRPr="00244D9A">
        <w:rPr>
          <w:rFonts w:ascii="Times New Roman" w:hAnsi="Times New Roman"/>
        </w:rPr>
        <w:t>Large and positive.</w:t>
      </w:r>
    </w:p>
    <w:p w14:paraId="7691C6FD" w14:textId="77777777" w:rsidR="003B7152" w:rsidRPr="00244D9A" w:rsidRDefault="003B7152" w:rsidP="003B7152">
      <w:pPr>
        <w:numPr>
          <w:ilvl w:val="0"/>
          <w:numId w:val="9"/>
        </w:numPr>
        <w:autoSpaceDE w:val="0"/>
        <w:autoSpaceDN w:val="0"/>
        <w:adjustRightInd w:val="0"/>
        <w:ind w:left="1080"/>
        <w:rPr>
          <w:rFonts w:ascii="Times New Roman" w:hAnsi="Times New Roman"/>
        </w:rPr>
      </w:pPr>
      <w:r w:rsidRPr="00244D9A">
        <w:rPr>
          <w:rFonts w:ascii="Times New Roman" w:hAnsi="Times New Roman"/>
        </w:rPr>
        <w:t>Close to other data points.</w:t>
      </w:r>
    </w:p>
    <w:p w14:paraId="518BBC17" w14:textId="77777777" w:rsidR="003B7152" w:rsidRPr="00244D9A" w:rsidRDefault="003B7152" w:rsidP="003B7152">
      <w:pPr>
        <w:numPr>
          <w:ilvl w:val="0"/>
          <w:numId w:val="9"/>
        </w:numPr>
        <w:autoSpaceDE w:val="0"/>
        <w:autoSpaceDN w:val="0"/>
        <w:adjustRightInd w:val="0"/>
        <w:ind w:left="1080"/>
        <w:rPr>
          <w:rFonts w:ascii="Times New Roman" w:hAnsi="Times New Roman"/>
        </w:rPr>
      </w:pPr>
      <w:r w:rsidRPr="00244D9A">
        <w:rPr>
          <w:rFonts w:ascii="Times New Roman" w:hAnsi="Times New Roman"/>
        </w:rPr>
        <w:t xml:space="preserve">Much smaller or much larger than the other values of </w:t>
      </w:r>
      <w:r w:rsidRPr="00244D9A">
        <w:rPr>
          <w:rFonts w:ascii="Times New Roman" w:hAnsi="Times New Roman"/>
          <w:i/>
        </w:rPr>
        <w:t>x</w:t>
      </w:r>
      <w:r w:rsidRPr="00244D9A">
        <w:rPr>
          <w:rFonts w:ascii="Times New Roman" w:hAnsi="Times New Roman"/>
        </w:rPr>
        <w:t>.</w:t>
      </w:r>
    </w:p>
    <w:p w14:paraId="39E472E4" w14:textId="1FFD1386" w:rsidR="003B7152" w:rsidRPr="00244D9A" w:rsidRDefault="003B7152" w:rsidP="003B7152">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 xml:space="preserve">Which of the following statements does </w:t>
      </w:r>
      <w:r w:rsidRPr="00244D9A">
        <w:rPr>
          <w:rFonts w:ascii="Times New Roman" w:hAnsi="Times New Roman"/>
          <w:b/>
        </w:rPr>
        <w:t>not</w:t>
      </w:r>
      <w:r w:rsidRPr="00244D9A">
        <w:rPr>
          <w:rFonts w:ascii="Times New Roman" w:hAnsi="Times New Roman"/>
        </w:rPr>
        <w:t xml:space="preserve"> follow from the unde</w:t>
      </w:r>
      <w:r w:rsidR="00EB4671" w:rsidRPr="00244D9A">
        <w:rPr>
          <w:rFonts w:ascii="Times New Roman" w:hAnsi="Times New Roman"/>
        </w:rPr>
        <w:t>rlying assumptions made by the simple regression m</w:t>
      </w:r>
      <w:r w:rsidRPr="00244D9A">
        <w:rPr>
          <w:rFonts w:ascii="Times New Roman" w:hAnsi="Times New Roman"/>
        </w:rPr>
        <w:t>odel?</w:t>
      </w:r>
    </w:p>
    <w:p w14:paraId="0C18672E" w14:textId="77777777" w:rsidR="003B7152" w:rsidRPr="00244D9A" w:rsidRDefault="003B7152" w:rsidP="003B7152">
      <w:pPr>
        <w:numPr>
          <w:ilvl w:val="0"/>
          <w:numId w:val="10"/>
        </w:numPr>
        <w:autoSpaceDE w:val="0"/>
        <w:autoSpaceDN w:val="0"/>
        <w:adjustRightInd w:val="0"/>
        <w:ind w:left="1080"/>
        <w:rPr>
          <w:rFonts w:ascii="Times New Roman" w:hAnsi="Times New Roman"/>
        </w:rPr>
      </w:pPr>
      <w:r w:rsidRPr="00244D9A">
        <w:rPr>
          <w:rFonts w:ascii="Times New Roman" w:hAnsi="Times New Roman"/>
        </w:rPr>
        <w:t xml:space="preserve">The confidence interval for </w:t>
      </w:r>
      <w:r w:rsidRPr="00244D9A">
        <w:rPr>
          <w:rFonts w:ascii="Times New Roman" w:hAnsi="Times New Roman"/>
          <w:sz w:val="25"/>
          <w:szCs w:val="25"/>
        </w:rPr>
        <w:sym w:font="Symbol" w:char="F062"/>
      </w:r>
      <w:r w:rsidRPr="00244D9A">
        <w:rPr>
          <w:rFonts w:ascii="Times New Roman" w:hAnsi="Times New Roman"/>
          <w:sz w:val="16"/>
          <w:szCs w:val="16"/>
        </w:rPr>
        <w:t xml:space="preserve">1 </w:t>
      </w:r>
      <w:r w:rsidRPr="00244D9A">
        <w:rPr>
          <w:rFonts w:ascii="Times New Roman" w:hAnsi="Times New Roman"/>
        </w:rPr>
        <w:t xml:space="preserve">is </w:t>
      </w:r>
      <w:r w:rsidRPr="00244D9A">
        <w:rPr>
          <w:rFonts w:ascii="Times New Roman" w:hAnsi="Times New Roman"/>
          <w:i/>
        </w:rPr>
        <w:t>b</w:t>
      </w:r>
      <w:r w:rsidRPr="00244D9A">
        <w:rPr>
          <w:rFonts w:ascii="Times New Roman" w:hAnsi="Times New Roman"/>
          <w:vertAlign w:val="subscript"/>
        </w:rPr>
        <w:t>1</w:t>
      </w:r>
      <w:r w:rsidRPr="00244D9A">
        <w:rPr>
          <w:rFonts w:ascii="Times New Roman" w:hAnsi="Times New Roman"/>
        </w:rPr>
        <w:t xml:space="preserve"> plus or minus twice its standard error.</w:t>
      </w:r>
    </w:p>
    <w:p w14:paraId="1F3AF4BA" w14:textId="0B5D0CCE" w:rsidR="003B7152" w:rsidRPr="00244D9A" w:rsidRDefault="003B7152" w:rsidP="003B7152">
      <w:pPr>
        <w:numPr>
          <w:ilvl w:val="0"/>
          <w:numId w:val="10"/>
        </w:numPr>
        <w:autoSpaceDE w:val="0"/>
        <w:autoSpaceDN w:val="0"/>
        <w:adjustRightInd w:val="0"/>
        <w:ind w:left="1080"/>
        <w:rPr>
          <w:rFonts w:ascii="Times New Roman" w:hAnsi="Times New Roman"/>
        </w:rPr>
      </w:pPr>
      <w:r w:rsidRPr="00244D9A">
        <w:rPr>
          <w:rFonts w:ascii="Times New Roman" w:hAnsi="Times New Roman"/>
        </w:rPr>
        <w:t xml:space="preserve">Approximately 68% of the data lie within one </w:t>
      </w:r>
      <w:proofErr w:type="gramStart"/>
      <w:r w:rsidR="00EB4671" w:rsidRPr="00244D9A">
        <w:rPr>
          <w:rFonts w:ascii="Times New Roman" w:hAnsi="Times New Roman"/>
        </w:rPr>
        <w:t>SD(</w:t>
      </w:r>
      <w:proofErr w:type="gramEnd"/>
      <w:r w:rsidR="00EB4671" w:rsidRPr="00244D9A">
        <w:rPr>
          <w:rFonts w:ascii="Times New Roman" w:hAnsi="Times New Roman"/>
        </w:rPr>
        <w:t>errors)</w:t>
      </w:r>
      <w:r w:rsidRPr="00244D9A">
        <w:rPr>
          <w:rFonts w:ascii="Times New Roman" w:hAnsi="Times New Roman"/>
        </w:rPr>
        <w:t xml:space="preserve"> of the regression line.</w:t>
      </w:r>
    </w:p>
    <w:p w14:paraId="33CB5312" w14:textId="77777777" w:rsidR="003B7152" w:rsidRPr="00244D9A" w:rsidRDefault="003B7152" w:rsidP="003B7152">
      <w:pPr>
        <w:numPr>
          <w:ilvl w:val="0"/>
          <w:numId w:val="10"/>
        </w:numPr>
        <w:autoSpaceDE w:val="0"/>
        <w:autoSpaceDN w:val="0"/>
        <w:adjustRightInd w:val="0"/>
        <w:ind w:left="1080"/>
        <w:rPr>
          <w:rFonts w:ascii="Times New Roman" w:hAnsi="Times New Roman"/>
        </w:rPr>
      </w:pPr>
      <w:r w:rsidRPr="00244D9A">
        <w:rPr>
          <w:rFonts w:ascii="Times New Roman" w:hAnsi="Times New Roman"/>
        </w:rPr>
        <w:t>Approximately half of the data lie beneath the least squares line.</w:t>
      </w:r>
    </w:p>
    <w:p w14:paraId="1A3EA8AA" w14:textId="77777777" w:rsidR="003B7152" w:rsidRPr="00244D9A" w:rsidRDefault="003B7152" w:rsidP="003B7152">
      <w:pPr>
        <w:numPr>
          <w:ilvl w:val="0"/>
          <w:numId w:val="10"/>
        </w:numPr>
        <w:autoSpaceDE w:val="0"/>
        <w:autoSpaceDN w:val="0"/>
        <w:adjustRightInd w:val="0"/>
        <w:ind w:left="1080"/>
        <w:rPr>
          <w:rFonts w:ascii="Times New Roman" w:hAnsi="Times New Roman"/>
        </w:rPr>
      </w:pPr>
      <w:r w:rsidRPr="00244D9A">
        <w:rPr>
          <w:rFonts w:ascii="Times New Roman" w:hAnsi="Times New Roman"/>
        </w:rPr>
        <w:t>A residual plot will show no structure or pattern.</w:t>
      </w:r>
    </w:p>
    <w:p w14:paraId="70D95467" w14:textId="77777777" w:rsidR="003B7152" w:rsidRPr="00244D9A" w:rsidRDefault="003B7152" w:rsidP="003B7152">
      <w:pPr>
        <w:numPr>
          <w:ilvl w:val="0"/>
          <w:numId w:val="10"/>
        </w:numPr>
        <w:autoSpaceDE w:val="0"/>
        <w:autoSpaceDN w:val="0"/>
        <w:adjustRightInd w:val="0"/>
        <w:ind w:left="1080"/>
        <w:rPr>
          <w:rFonts w:ascii="Times New Roman" w:hAnsi="Times New Roman"/>
        </w:rPr>
      </w:pPr>
      <w:r w:rsidRPr="00244D9A">
        <w:rPr>
          <w:rFonts w:ascii="Times New Roman" w:hAnsi="Times New Roman"/>
        </w:rPr>
        <w:t xml:space="preserve">The explanatory variable </w:t>
      </w:r>
      <w:r w:rsidRPr="00244D9A">
        <w:rPr>
          <w:rFonts w:ascii="Times New Roman" w:hAnsi="Times New Roman"/>
          <w:i/>
        </w:rPr>
        <w:t>x</w:t>
      </w:r>
      <w:r w:rsidRPr="00244D9A">
        <w:rPr>
          <w:rFonts w:ascii="Times New Roman" w:hAnsi="Times New Roman"/>
        </w:rPr>
        <w:t xml:space="preserve"> is normally distributed around its mean.</w:t>
      </w:r>
    </w:p>
    <w:p w14:paraId="7C9EAD31" w14:textId="51F1AA2D" w:rsidR="003B7152" w:rsidRPr="00244D9A" w:rsidRDefault="003B7152" w:rsidP="003B7152">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 xml:space="preserve">The fitted regression equation of </w:t>
      </w:r>
      <w:proofErr w:type="gramStart"/>
      <w:r w:rsidRPr="00244D9A">
        <w:rPr>
          <w:rFonts w:ascii="Times New Roman" w:hAnsi="Times New Roman"/>
        </w:rPr>
        <w:t>log(</w:t>
      </w:r>
      <w:proofErr w:type="gramEnd"/>
      <w:r w:rsidRPr="00244D9A">
        <w:rPr>
          <w:rFonts w:ascii="Times New Roman" w:hAnsi="Times New Roman"/>
          <w:i/>
        </w:rPr>
        <w:t>y</w:t>
      </w:r>
      <w:r w:rsidRPr="00244D9A">
        <w:rPr>
          <w:rFonts w:ascii="Times New Roman" w:hAnsi="Times New Roman"/>
        </w:rPr>
        <w:t>) against log(</w:t>
      </w:r>
      <w:r w:rsidRPr="00244D9A">
        <w:rPr>
          <w:rFonts w:ascii="Times New Roman" w:hAnsi="Times New Roman"/>
          <w:i/>
        </w:rPr>
        <w:t>x</w:t>
      </w:r>
      <w:r w:rsidRPr="00244D9A">
        <w:rPr>
          <w:rFonts w:ascii="Times New Roman" w:hAnsi="Times New Roman"/>
        </w:rPr>
        <w:t>) is log(</w:t>
      </w:r>
      <w:r w:rsidRPr="00244D9A">
        <w:rPr>
          <w:rFonts w:ascii="Times New Roman" w:hAnsi="Times New Roman"/>
          <w:i/>
        </w:rPr>
        <w:t>y</w:t>
      </w:r>
      <w:r w:rsidRPr="00244D9A">
        <w:rPr>
          <w:rFonts w:ascii="Times New Roman" w:hAnsi="Times New Roman"/>
        </w:rPr>
        <w:t>) = 2.3 + 0.1 log(</w:t>
      </w:r>
      <w:r w:rsidRPr="00244D9A">
        <w:rPr>
          <w:rFonts w:ascii="Times New Roman" w:hAnsi="Times New Roman"/>
          <w:i/>
        </w:rPr>
        <w:t>x</w:t>
      </w:r>
      <w:r w:rsidRPr="00244D9A">
        <w:rPr>
          <w:rFonts w:ascii="Times New Roman" w:hAnsi="Times New Roman"/>
        </w:rPr>
        <w:t>), with residual standard deviation = 0.1 on the log(</w:t>
      </w:r>
      <w:r w:rsidRPr="00244D9A">
        <w:rPr>
          <w:rFonts w:ascii="Times New Roman" w:hAnsi="Times New Roman"/>
          <w:i/>
        </w:rPr>
        <w:t>y</w:t>
      </w:r>
      <w:r w:rsidRPr="00244D9A">
        <w:rPr>
          <w:rFonts w:ascii="Times New Roman" w:hAnsi="Times New Roman"/>
        </w:rPr>
        <w:t xml:space="preserve">) scale. (Recall that all logs are natural logs, logs to base </w:t>
      </w:r>
      <w:r w:rsidRPr="00244D9A">
        <w:rPr>
          <w:rFonts w:ascii="Times New Roman" w:hAnsi="Times New Roman"/>
          <w:i/>
        </w:rPr>
        <w:t>e</w:t>
      </w:r>
      <w:r w:rsidRPr="00244D9A">
        <w:rPr>
          <w:rFonts w:ascii="Times New Roman" w:hAnsi="Times New Roman"/>
        </w:rPr>
        <w:t xml:space="preserve">.) Assuming the SRM holds true and we are not extrapolating, the approximate 95% prediction interval for </w:t>
      </w:r>
      <w:r w:rsidRPr="00244D9A">
        <w:rPr>
          <w:rFonts w:ascii="Times New Roman" w:hAnsi="Times New Roman"/>
          <w:i/>
        </w:rPr>
        <w:t>y</w:t>
      </w:r>
      <w:r w:rsidRPr="00244D9A">
        <w:rPr>
          <w:rFonts w:ascii="Times New Roman" w:hAnsi="Times New Roman"/>
        </w:rPr>
        <w:t xml:space="preserve"> when </w:t>
      </w:r>
      <w:r w:rsidRPr="00244D9A">
        <w:rPr>
          <w:rFonts w:ascii="Times New Roman" w:hAnsi="Times New Roman"/>
          <w:i/>
        </w:rPr>
        <w:t>x</w:t>
      </w:r>
      <w:r w:rsidRPr="00244D9A">
        <w:rPr>
          <w:rFonts w:ascii="Times New Roman" w:hAnsi="Times New Roman"/>
        </w:rPr>
        <w:t xml:space="preserve"> = 6 is about</w:t>
      </w:r>
    </w:p>
    <w:p w14:paraId="6E673E7D" w14:textId="77777777" w:rsidR="003B7152" w:rsidRPr="00244D9A" w:rsidRDefault="003B7152" w:rsidP="003B7152">
      <w:pPr>
        <w:numPr>
          <w:ilvl w:val="0"/>
          <w:numId w:val="11"/>
        </w:numPr>
        <w:autoSpaceDE w:val="0"/>
        <w:autoSpaceDN w:val="0"/>
        <w:adjustRightInd w:val="0"/>
        <w:ind w:left="1080"/>
        <w:rPr>
          <w:rFonts w:ascii="Times New Roman" w:hAnsi="Times New Roman"/>
        </w:rPr>
      </w:pPr>
      <w:r w:rsidRPr="00244D9A">
        <w:rPr>
          <w:rFonts w:ascii="Times New Roman" w:hAnsi="Times New Roman"/>
        </w:rPr>
        <w:t>(2.31, 2.64).</w:t>
      </w:r>
    </w:p>
    <w:p w14:paraId="09D52DD6" w14:textId="77777777" w:rsidR="003B7152" w:rsidRPr="00244D9A" w:rsidRDefault="003B7152" w:rsidP="003B7152">
      <w:pPr>
        <w:numPr>
          <w:ilvl w:val="0"/>
          <w:numId w:val="11"/>
        </w:numPr>
        <w:autoSpaceDE w:val="0"/>
        <w:autoSpaceDN w:val="0"/>
        <w:adjustRightInd w:val="0"/>
        <w:ind w:left="1080"/>
        <w:rPr>
          <w:rFonts w:ascii="Times New Roman" w:hAnsi="Times New Roman"/>
        </w:rPr>
      </w:pPr>
      <w:r w:rsidRPr="00244D9A">
        <w:rPr>
          <w:rFonts w:ascii="Times New Roman" w:hAnsi="Times New Roman"/>
        </w:rPr>
        <w:t>(2.28, 2.68).</w:t>
      </w:r>
    </w:p>
    <w:p w14:paraId="524C17EC" w14:textId="77777777" w:rsidR="003B7152" w:rsidRPr="00244D9A" w:rsidRDefault="003B7152" w:rsidP="003B7152">
      <w:pPr>
        <w:numPr>
          <w:ilvl w:val="0"/>
          <w:numId w:val="11"/>
        </w:numPr>
        <w:autoSpaceDE w:val="0"/>
        <w:autoSpaceDN w:val="0"/>
        <w:adjustRightInd w:val="0"/>
        <w:ind w:left="1080"/>
        <w:rPr>
          <w:rFonts w:ascii="Times New Roman" w:hAnsi="Times New Roman"/>
        </w:rPr>
      </w:pPr>
      <w:r w:rsidRPr="00244D9A">
        <w:rPr>
          <w:rFonts w:ascii="Times New Roman" w:hAnsi="Times New Roman"/>
        </w:rPr>
        <w:t>(9.77, 14.57).</w:t>
      </w:r>
    </w:p>
    <w:p w14:paraId="4C3EA6E1" w14:textId="77777777" w:rsidR="003B7152" w:rsidRPr="00244D9A" w:rsidRDefault="003B7152" w:rsidP="003B7152">
      <w:pPr>
        <w:numPr>
          <w:ilvl w:val="0"/>
          <w:numId w:val="11"/>
        </w:numPr>
        <w:autoSpaceDE w:val="0"/>
        <w:autoSpaceDN w:val="0"/>
        <w:adjustRightInd w:val="0"/>
        <w:ind w:left="1080"/>
        <w:rPr>
          <w:rFonts w:ascii="Times New Roman" w:hAnsi="Times New Roman"/>
        </w:rPr>
      </w:pPr>
      <w:r w:rsidRPr="00244D9A">
        <w:rPr>
          <w:rFonts w:ascii="Times New Roman" w:hAnsi="Times New Roman"/>
        </w:rPr>
        <w:t>(10.12, 14.06).</w:t>
      </w:r>
    </w:p>
    <w:p w14:paraId="1A94E008" w14:textId="77777777" w:rsidR="003B7152" w:rsidRPr="00244D9A" w:rsidRDefault="003B7152" w:rsidP="003B7152">
      <w:pPr>
        <w:numPr>
          <w:ilvl w:val="0"/>
          <w:numId w:val="11"/>
        </w:numPr>
        <w:autoSpaceDE w:val="0"/>
        <w:autoSpaceDN w:val="0"/>
        <w:adjustRightInd w:val="0"/>
        <w:ind w:left="1080"/>
        <w:rPr>
          <w:rFonts w:ascii="Times New Roman" w:hAnsi="Times New Roman"/>
        </w:rPr>
      </w:pPr>
      <w:r w:rsidRPr="00244D9A">
        <w:rPr>
          <w:rFonts w:ascii="Times New Roman" w:hAnsi="Times New Roman"/>
        </w:rPr>
        <w:t>(10.11, 13.75).</w:t>
      </w:r>
    </w:p>
    <w:p w14:paraId="73380A72" w14:textId="77777777" w:rsidR="003B7152" w:rsidRPr="00244D9A" w:rsidRDefault="003B7152" w:rsidP="003B7152">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 xml:space="preserve">If the overall </w:t>
      </w:r>
      <w:r w:rsidRPr="00244D9A">
        <w:rPr>
          <w:rFonts w:ascii="Times New Roman" w:hAnsi="Times New Roman"/>
          <w:i/>
        </w:rPr>
        <w:t>F</w:t>
      </w:r>
      <w:r w:rsidRPr="00244D9A">
        <w:rPr>
          <w:rFonts w:ascii="Times New Roman" w:hAnsi="Times New Roman"/>
        </w:rPr>
        <w:t xml:space="preserve">-test found in the analysis of variance summary for a multiple regression is significant, then </w:t>
      </w:r>
    </w:p>
    <w:p w14:paraId="47F5A363" w14:textId="77777777" w:rsidR="003B7152" w:rsidRPr="00244D9A" w:rsidRDefault="003B7152" w:rsidP="00A43D0F">
      <w:pPr>
        <w:numPr>
          <w:ilvl w:val="0"/>
          <w:numId w:val="12"/>
        </w:numPr>
        <w:autoSpaceDE w:val="0"/>
        <w:autoSpaceDN w:val="0"/>
        <w:adjustRightInd w:val="0"/>
        <w:ind w:left="1080"/>
        <w:rPr>
          <w:rFonts w:ascii="Times New Roman" w:hAnsi="Times New Roman"/>
        </w:rPr>
      </w:pPr>
      <w:r w:rsidRPr="00244D9A">
        <w:rPr>
          <w:rFonts w:ascii="Times New Roman" w:hAnsi="Times New Roman"/>
        </w:rPr>
        <w:t xml:space="preserve">At least one of the </w:t>
      </w:r>
      <w:r w:rsidRPr="00244D9A">
        <w:rPr>
          <w:rFonts w:ascii="Times New Roman" w:hAnsi="Times New Roman"/>
          <w:i/>
        </w:rPr>
        <w:t>t</w:t>
      </w:r>
      <w:r w:rsidRPr="00244D9A">
        <w:rPr>
          <w:rFonts w:ascii="Times New Roman" w:hAnsi="Times New Roman"/>
        </w:rPr>
        <w:t>-statistics for a slope must also be significant.</w:t>
      </w:r>
    </w:p>
    <w:p w14:paraId="3589DD10" w14:textId="77777777" w:rsidR="003B7152" w:rsidRPr="00244D9A" w:rsidRDefault="003B7152" w:rsidP="00A43D0F">
      <w:pPr>
        <w:numPr>
          <w:ilvl w:val="0"/>
          <w:numId w:val="12"/>
        </w:numPr>
        <w:autoSpaceDE w:val="0"/>
        <w:autoSpaceDN w:val="0"/>
        <w:adjustRightInd w:val="0"/>
        <w:ind w:left="1080"/>
        <w:rPr>
          <w:rFonts w:ascii="Times New Roman" w:hAnsi="Times New Roman"/>
        </w:rPr>
      </w:pPr>
      <w:r w:rsidRPr="00244D9A">
        <w:rPr>
          <w:rFonts w:ascii="Times New Roman" w:hAnsi="Times New Roman"/>
        </w:rPr>
        <w:t xml:space="preserve">All of the </w:t>
      </w:r>
      <w:r w:rsidRPr="00244D9A">
        <w:rPr>
          <w:rFonts w:ascii="Times New Roman" w:hAnsi="Times New Roman"/>
          <w:i/>
        </w:rPr>
        <w:t>t</w:t>
      </w:r>
      <w:r w:rsidRPr="00244D9A">
        <w:rPr>
          <w:rFonts w:ascii="Times New Roman" w:hAnsi="Times New Roman"/>
        </w:rPr>
        <w:t>-statistics for the slopes must be significant.</w:t>
      </w:r>
    </w:p>
    <w:p w14:paraId="04F28F53" w14:textId="77777777" w:rsidR="003B7152" w:rsidRPr="00244D9A" w:rsidRDefault="003B7152" w:rsidP="00A43D0F">
      <w:pPr>
        <w:numPr>
          <w:ilvl w:val="0"/>
          <w:numId w:val="12"/>
        </w:numPr>
        <w:autoSpaceDE w:val="0"/>
        <w:autoSpaceDN w:val="0"/>
        <w:adjustRightInd w:val="0"/>
        <w:ind w:left="1080"/>
        <w:rPr>
          <w:rFonts w:ascii="Times New Roman" w:hAnsi="Times New Roman"/>
        </w:rPr>
      </w:pPr>
      <w:r w:rsidRPr="00244D9A">
        <w:rPr>
          <w:rFonts w:ascii="Times New Roman" w:hAnsi="Times New Roman"/>
        </w:rPr>
        <w:t xml:space="preserve">We can reject </w:t>
      </w:r>
      <w:r w:rsidRPr="00244D9A">
        <w:rPr>
          <w:rFonts w:ascii="Times New Roman" w:hAnsi="Times New Roman"/>
          <w:i/>
        </w:rPr>
        <w:t>H</w:t>
      </w:r>
      <w:r w:rsidRPr="00244D9A">
        <w:rPr>
          <w:rFonts w:ascii="Times New Roman" w:hAnsi="Times New Roman"/>
          <w:vertAlign w:val="subscript"/>
        </w:rPr>
        <w:t>0</w:t>
      </w:r>
      <w:r w:rsidRPr="00244D9A">
        <w:rPr>
          <w:rFonts w:ascii="Times New Roman" w:hAnsi="Times New Roman"/>
        </w:rPr>
        <w:t xml:space="preserve"> that all of the slopes are simultaneously zero.</w:t>
      </w:r>
    </w:p>
    <w:p w14:paraId="687114D4" w14:textId="77777777" w:rsidR="003B7152" w:rsidRPr="00244D9A" w:rsidRDefault="003B7152" w:rsidP="00A43D0F">
      <w:pPr>
        <w:numPr>
          <w:ilvl w:val="0"/>
          <w:numId w:val="12"/>
        </w:numPr>
        <w:autoSpaceDE w:val="0"/>
        <w:autoSpaceDN w:val="0"/>
        <w:adjustRightInd w:val="0"/>
        <w:ind w:left="1080"/>
        <w:rPr>
          <w:rFonts w:ascii="Times New Roman" w:hAnsi="Times New Roman"/>
        </w:rPr>
      </w:pPr>
      <w:r w:rsidRPr="00244D9A">
        <w:rPr>
          <w:rFonts w:ascii="Times New Roman" w:hAnsi="Times New Roman"/>
        </w:rPr>
        <w:t>The regression must be expanded to include at least one interaction.</w:t>
      </w:r>
    </w:p>
    <w:p w14:paraId="5538F343" w14:textId="77777777" w:rsidR="003B7152" w:rsidRPr="00244D9A" w:rsidRDefault="003B7152" w:rsidP="00A43D0F">
      <w:pPr>
        <w:numPr>
          <w:ilvl w:val="0"/>
          <w:numId w:val="12"/>
        </w:numPr>
        <w:tabs>
          <w:tab w:val="left" w:pos="1440"/>
        </w:tabs>
        <w:autoSpaceDE w:val="0"/>
        <w:autoSpaceDN w:val="0"/>
        <w:adjustRightInd w:val="0"/>
        <w:ind w:left="1080"/>
        <w:rPr>
          <w:rFonts w:ascii="Times New Roman" w:hAnsi="Times New Roman"/>
        </w:rPr>
      </w:pPr>
      <w:r w:rsidRPr="00244D9A">
        <w:rPr>
          <w:rFonts w:ascii="Times New Roman" w:hAnsi="Times New Roman"/>
        </w:rPr>
        <w:t>There is no chance of having made a Type I error.</w:t>
      </w:r>
    </w:p>
    <w:p w14:paraId="5FAD4369" w14:textId="71FAFE7D" w:rsidR="003B7152" w:rsidRPr="00244D9A" w:rsidRDefault="003B7152" w:rsidP="003B7152">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 xml:space="preserve">Assuming the multiple regression model holds, if the 95% confidence interval for the intercept </w:t>
      </w:r>
      <w:r w:rsidRPr="00244D9A">
        <w:rPr>
          <w:rFonts w:ascii="Times New Roman" w:hAnsi="Times New Roman"/>
          <w:sz w:val="25"/>
          <w:szCs w:val="25"/>
        </w:rPr>
        <w:sym w:font="Symbol" w:char="F062"/>
      </w:r>
      <w:r w:rsidRPr="00244D9A">
        <w:rPr>
          <w:rFonts w:ascii="Times New Roman" w:hAnsi="Times New Roman"/>
          <w:sz w:val="25"/>
          <w:szCs w:val="25"/>
          <w:vertAlign w:val="subscript"/>
        </w:rPr>
        <w:t></w:t>
      </w:r>
      <w:r w:rsidRPr="00244D9A">
        <w:rPr>
          <w:rFonts w:ascii="Times New Roman" w:hAnsi="Times New Roman"/>
          <w:sz w:val="25"/>
          <w:szCs w:val="25"/>
          <w:vertAlign w:val="subscript"/>
        </w:rPr>
        <w:t></w:t>
      </w:r>
      <w:r w:rsidRPr="00244D9A">
        <w:rPr>
          <w:rFonts w:ascii="Times New Roman" w:hAnsi="Times New Roman"/>
        </w:rPr>
        <w:t>is the interval (-27, 9), then the</w:t>
      </w:r>
    </w:p>
    <w:p w14:paraId="150004F7" w14:textId="77777777" w:rsidR="003B7152" w:rsidRPr="00244D9A" w:rsidRDefault="003B7152" w:rsidP="00A43D0F">
      <w:pPr>
        <w:numPr>
          <w:ilvl w:val="1"/>
          <w:numId w:val="13"/>
        </w:numPr>
        <w:autoSpaceDE w:val="0"/>
        <w:autoSpaceDN w:val="0"/>
        <w:adjustRightInd w:val="0"/>
        <w:ind w:left="1080"/>
        <w:rPr>
          <w:rFonts w:ascii="Times New Roman" w:hAnsi="Times New Roman"/>
        </w:rPr>
      </w:pPr>
      <w:r w:rsidRPr="00244D9A">
        <w:rPr>
          <w:rFonts w:ascii="Times New Roman" w:hAnsi="Times New Roman"/>
        </w:rPr>
        <w:t xml:space="preserve">Intercept </w:t>
      </w:r>
      <w:r w:rsidRPr="00244D9A">
        <w:rPr>
          <w:rFonts w:ascii="Times New Roman" w:hAnsi="Times New Roman"/>
          <w:sz w:val="25"/>
          <w:szCs w:val="25"/>
        </w:rPr>
        <w:sym w:font="Symbol" w:char="F062"/>
      </w:r>
      <w:r w:rsidRPr="00244D9A">
        <w:rPr>
          <w:rFonts w:ascii="Times New Roman" w:hAnsi="Times New Roman"/>
          <w:sz w:val="25"/>
          <w:szCs w:val="25"/>
          <w:vertAlign w:val="subscript"/>
        </w:rPr>
        <w:t></w:t>
      </w:r>
      <w:r w:rsidRPr="00244D9A">
        <w:rPr>
          <w:rFonts w:ascii="Times New Roman" w:hAnsi="Times New Roman"/>
          <w:sz w:val="25"/>
          <w:szCs w:val="25"/>
          <w:vertAlign w:val="subscript"/>
        </w:rPr>
        <w:t></w:t>
      </w:r>
      <w:r w:rsidRPr="00244D9A">
        <w:rPr>
          <w:rFonts w:ascii="Times New Roman" w:hAnsi="Times New Roman"/>
        </w:rPr>
        <w:t>is zero.</w:t>
      </w:r>
    </w:p>
    <w:p w14:paraId="51ECED0C" w14:textId="77777777" w:rsidR="00EB4671" w:rsidRPr="00244D9A" w:rsidRDefault="003B7152" w:rsidP="00EB4671">
      <w:pPr>
        <w:numPr>
          <w:ilvl w:val="1"/>
          <w:numId w:val="13"/>
        </w:numPr>
        <w:autoSpaceDE w:val="0"/>
        <w:autoSpaceDN w:val="0"/>
        <w:adjustRightInd w:val="0"/>
        <w:ind w:left="1080"/>
        <w:rPr>
          <w:rFonts w:ascii="Times New Roman" w:hAnsi="Times New Roman"/>
        </w:rPr>
      </w:pPr>
      <w:proofErr w:type="gramStart"/>
      <w:r w:rsidRPr="00244D9A">
        <w:rPr>
          <w:rFonts w:ascii="Times New Roman" w:hAnsi="Times New Roman"/>
          <w:i/>
        </w:rPr>
        <w:t>t</w:t>
      </w:r>
      <w:proofErr w:type="gramEnd"/>
      <w:r w:rsidRPr="00244D9A">
        <w:rPr>
          <w:rFonts w:ascii="Times New Roman" w:hAnsi="Times New Roman"/>
          <w:i/>
        </w:rPr>
        <w:t>-</w:t>
      </w:r>
      <w:r w:rsidRPr="00244D9A">
        <w:rPr>
          <w:rFonts w:ascii="Times New Roman" w:hAnsi="Times New Roman"/>
        </w:rPr>
        <w:t xml:space="preserve">statistic for the intercept is between -2 and +2. </w:t>
      </w:r>
    </w:p>
    <w:p w14:paraId="23C6CBB4" w14:textId="77777777" w:rsidR="00EB4671" w:rsidRPr="00244D9A" w:rsidRDefault="003B7152" w:rsidP="00EB4671">
      <w:pPr>
        <w:numPr>
          <w:ilvl w:val="1"/>
          <w:numId w:val="13"/>
        </w:numPr>
        <w:autoSpaceDE w:val="0"/>
        <w:autoSpaceDN w:val="0"/>
        <w:adjustRightInd w:val="0"/>
        <w:ind w:left="1080"/>
        <w:rPr>
          <w:rFonts w:ascii="Times New Roman" w:hAnsi="Times New Roman"/>
        </w:rPr>
      </w:pPr>
      <w:r w:rsidRPr="00244D9A">
        <w:rPr>
          <w:rFonts w:ascii="Times New Roman" w:hAnsi="Times New Roman"/>
        </w:rPr>
        <w:t xml:space="preserve">Intercept </w:t>
      </w:r>
      <w:r w:rsidRPr="00244D9A">
        <w:rPr>
          <w:rFonts w:ascii="Times New Roman" w:hAnsi="Times New Roman"/>
          <w:sz w:val="25"/>
          <w:szCs w:val="25"/>
        </w:rPr>
        <w:sym w:font="Symbol" w:char="F062"/>
      </w:r>
      <w:r w:rsidRPr="00244D9A">
        <w:rPr>
          <w:rFonts w:ascii="Times New Roman" w:hAnsi="Times New Roman"/>
          <w:sz w:val="25"/>
          <w:szCs w:val="25"/>
          <w:vertAlign w:val="subscript"/>
        </w:rPr>
        <w:t></w:t>
      </w:r>
      <w:r w:rsidRPr="00244D9A">
        <w:rPr>
          <w:rFonts w:ascii="Times New Roman" w:hAnsi="Times New Roman"/>
          <w:sz w:val="25"/>
          <w:szCs w:val="25"/>
          <w:vertAlign w:val="subscript"/>
        </w:rPr>
        <w:t></w:t>
      </w:r>
      <w:r w:rsidRPr="00244D9A">
        <w:rPr>
          <w:rFonts w:ascii="Times New Roman" w:hAnsi="Times New Roman"/>
        </w:rPr>
        <w:t xml:space="preserve">is greater than zero. </w:t>
      </w:r>
    </w:p>
    <w:p w14:paraId="5844053E" w14:textId="77777777" w:rsidR="00EB4671" w:rsidRPr="00244D9A" w:rsidRDefault="003B7152" w:rsidP="00EB4671">
      <w:pPr>
        <w:numPr>
          <w:ilvl w:val="1"/>
          <w:numId w:val="13"/>
        </w:numPr>
        <w:autoSpaceDE w:val="0"/>
        <w:autoSpaceDN w:val="0"/>
        <w:adjustRightInd w:val="0"/>
        <w:ind w:left="1080"/>
        <w:rPr>
          <w:rFonts w:ascii="Times New Roman" w:hAnsi="Times New Roman"/>
        </w:rPr>
      </w:pPr>
      <w:r w:rsidRPr="00244D9A">
        <w:rPr>
          <w:rFonts w:ascii="Times New Roman" w:hAnsi="Times New Roman"/>
        </w:rPr>
        <w:t xml:space="preserve">Residual standard deviation is about 9. </w:t>
      </w:r>
    </w:p>
    <w:p w14:paraId="442B6283" w14:textId="52C7DBB1" w:rsidR="003B7152" w:rsidRPr="00244D9A" w:rsidRDefault="003B7152" w:rsidP="00A43D0F">
      <w:pPr>
        <w:numPr>
          <w:ilvl w:val="1"/>
          <w:numId w:val="13"/>
        </w:numPr>
        <w:autoSpaceDE w:val="0"/>
        <w:autoSpaceDN w:val="0"/>
        <w:adjustRightInd w:val="0"/>
        <w:ind w:left="1080"/>
        <w:rPr>
          <w:rFonts w:ascii="Times New Roman" w:hAnsi="Times New Roman"/>
        </w:rPr>
      </w:pPr>
      <w:r w:rsidRPr="00244D9A">
        <w:rPr>
          <w:rFonts w:ascii="Times New Roman" w:hAnsi="Times New Roman"/>
        </w:rPr>
        <w:t>Standard error for the intercept is about 18.</w:t>
      </w:r>
    </w:p>
    <w:p w14:paraId="58D85EAA" w14:textId="77777777" w:rsidR="00D311CF" w:rsidRPr="00244D9A" w:rsidRDefault="00D311CF">
      <w:r w:rsidRPr="00244D9A">
        <w:br w:type="page"/>
      </w:r>
    </w:p>
    <w:p w14:paraId="08B93AAA" w14:textId="4716EB82" w:rsidR="00DD2118" w:rsidRPr="00244D9A" w:rsidRDefault="00DD2118" w:rsidP="00DD2118">
      <w:pPr>
        <w:numPr>
          <w:ilvl w:val="0"/>
          <w:numId w:val="1"/>
        </w:numPr>
        <w:autoSpaceDE w:val="0"/>
        <w:autoSpaceDN w:val="0"/>
        <w:adjustRightInd w:val="0"/>
        <w:spacing w:before="120"/>
        <w:ind w:left="360"/>
        <w:rPr>
          <w:rFonts w:ascii="TimesNewRomanPSMT" w:hAnsi="TimesNewRomanPSMT" w:cs="TimesNewRomanPSMT"/>
        </w:rPr>
      </w:pPr>
      <w:r w:rsidRPr="00244D9A">
        <w:lastRenderedPageBreak/>
        <w:t xml:space="preserve">Which </w:t>
      </w:r>
      <w:r w:rsidR="00D311CF" w:rsidRPr="00244D9A">
        <w:t xml:space="preserve">of the following </w:t>
      </w:r>
      <w:r w:rsidRPr="00244D9A">
        <w:t>regression</w:t>
      </w:r>
      <w:r w:rsidR="00D311CF" w:rsidRPr="00244D9A">
        <w:t>s</w:t>
      </w:r>
      <w:r w:rsidRPr="00244D9A">
        <w:t xml:space="preserve"> provides a global (rather than at a point) estimate of the elasticity of changes in </w:t>
      </w:r>
      <w:r w:rsidRPr="00244D9A">
        <w:rPr>
          <w:i/>
        </w:rPr>
        <w:t>y</w:t>
      </w:r>
      <w:r w:rsidRPr="00244D9A">
        <w:t xml:space="preserve"> with respect to </w:t>
      </w:r>
      <w:r w:rsidRPr="00244D9A">
        <w:rPr>
          <w:i/>
        </w:rPr>
        <w:t>x</w:t>
      </w:r>
      <w:r w:rsidRPr="00244D9A">
        <w:t>?</w:t>
      </w:r>
      <w:r w:rsidRPr="00244D9A">
        <w:rPr>
          <w:rFonts w:ascii="TimesNewRomanPSMT" w:hAnsi="TimesNewRomanPSMT" w:cs="TimesNewRomanPSMT"/>
        </w:rPr>
        <w:t xml:space="preserve"> </w:t>
      </w:r>
    </w:p>
    <w:p w14:paraId="367E48B2" w14:textId="25B7B1E0" w:rsidR="00DD2118" w:rsidRPr="00244D9A" w:rsidRDefault="00DD2118" w:rsidP="00A43D0F">
      <w:pPr>
        <w:numPr>
          <w:ilvl w:val="0"/>
          <w:numId w:val="14"/>
        </w:numPr>
        <w:autoSpaceDE w:val="0"/>
        <w:autoSpaceDN w:val="0"/>
        <w:adjustRightInd w:val="0"/>
        <w:ind w:left="1080"/>
        <w:rPr>
          <w:rFonts w:ascii="TimesNewRomanPSMT" w:hAnsi="TimesNewRomanPSMT" w:cs="TimesNewRomanPSMT"/>
        </w:rPr>
      </w:pPr>
      <w:r w:rsidRPr="00244D9A">
        <w:t xml:space="preserve">Regression of log </w:t>
      </w:r>
      <w:r w:rsidRPr="00244D9A">
        <w:rPr>
          <w:i/>
        </w:rPr>
        <w:t>y</w:t>
      </w:r>
      <w:r w:rsidRPr="00244D9A">
        <w:t xml:space="preserve"> on </w:t>
      </w:r>
      <w:r w:rsidRPr="00244D9A">
        <w:rPr>
          <w:i/>
        </w:rPr>
        <w:t>x</w:t>
      </w:r>
      <w:r w:rsidRPr="00244D9A">
        <w:t>.</w:t>
      </w:r>
      <w:r w:rsidRPr="00244D9A">
        <w:rPr>
          <w:rFonts w:ascii="TimesNewRomanPSMT" w:hAnsi="TimesNewRomanPSMT" w:cs="TimesNewRomanPSMT"/>
        </w:rPr>
        <w:t xml:space="preserve"> </w:t>
      </w:r>
    </w:p>
    <w:p w14:paraId="553152F1" w14:textId="77777777" w:rsidR="00DD2118" w:rsidRPr="00244D9A" w:rsidRDefault="00DD2118" w:rsidP="00A43D0F">
      <w:pPr>
        <w:numPr>
          <w:ilvl w:val="0"/>
          <w:numId w:val="14"/>
        </w:numPr>
        <w:autoSpaceDE w:val="0"/>
        <w:autoSpaceDN w:val="0"/>
        <w:adjustRightInd w:val="0"/>
        <w:ind w:left="1080"/>
        <w:rPr>
          <w:rFonts w:ascii="TimesNewRomanPSMT" w:hAnsi="TimesNewRomanPSMT" w:cs="TimesNewRomanPSMT"/>
        </w:rPr>
      </w:pPr>
      <w:r w:rsidRPr="00244D9A">
        <w:t xml:space="preserve">Regression of </w:t>
      </w:r>
      <w:r w:rsidRPr="00244D9A">
        <w:rPr>
          <w:i/>
        </w:rPr>
        <w:t>y</w:t>
      </w:r>
      <w:r w:rsidRPr="00244D9A">
        <w:t xml:space="preserve"> on log </w:t>
      </w:r>
      <w:r w:rsidRPr="00244D9A">
        <w:rPr>
          <w:i/>
        </w:rPr>
        <w:t>x</w:t>
      </w:r>
      <w:r w:rsidRPr="00244D9A">
        <w:t>.</w:t>
      </w:r>
      <w:r w:rsidRPr="00244D9A">
        <w:rPr>
          <w:rFonts w:ascii="TimesNewRomanPSMT" w:hAnsi="TimesNewRomanPSMT" w:cs="TimesNewRomanPSMT"/>
        </w:rPr>
        <w:t xml:space="preserve"> </w:t>
      </w:r>
    </w:p>
    <w:p w14:paraId="2190C600" w14:textId="77777777" w:rsidR="00DD2118" w:rsidRPr="00244D9A" w:rsidRDefault="00DD2118" w:rsidP="00A43D0F">
      <w:pPr>
        <w:numPr>
          <w:ilvl w:val="0"/>
          <w:numId w:val="14"/>
        </w:numPr>
        <w:autoSpaceDE w:val="0"/>
        <w:autoSpaceDN w:val="0"/>
        <w:adjustRightInd w:val="0"/>
        <w:ind w:left="1080"/>
        <w:rPr>
          <w:rFonts w:ascii="TimesNewRomanPSMT" w:hAnsi="TimesNewRomanPSMT" w:cs="TimesNewRomanPSMT"/>
        </w:rPr>
      </w:pPr>
      <w:r w:rsidRPr="00244D9A">
        <w:t xml:space="preserve">Regression of log </w:t>
      </w:r>
      <w:r w:rsidRPr="00244D9A">
        <w:rPr>
          <w:i/>
        </w:rPr>
        <w:t>y</w:t>
      </w:r>
      <w:r w:rsidRPr="00244D9A">
        <w:t xml:space="preserve"> on log </w:t>
      </w:r>
      <w:r w:rsidRPr="00244D9A">
        <w:rPr>
          <w:i/>
        </w:rPr>
        <w:t>x</w:t>
      </w:r>
      <w:r w:rsidRPr="00244D9A">
        <w:t>.</w:t>
      </w:r>
    </w:p>
    <w:p w14:paraId="776CDC90" w14:textId="77777777" w:rsidR="00DD2118" w:rsidRPr="00244D9A" w:rsidRDefault="00DD2118" w:rsidP="00A43D0F">
      <w:pPr>
        <w:numPr>
          <w:ilvl w:val="0"/>
          <w:numId w:val="14"/>
        </w:numPr>
        <w:autoSpaceDE w:val="0"/>
        <w:autoSpaceDN w:val="0"/>
        <w:adjustRightInd w:val="0"/>
        <w:ind w:left="1080"/>
        <w:rPr>
          <w:rFonts w:ascii="TimesNewRomanPSMT" w:hAnsi="TimesNewRomanPSMT" w:cs="TimesNewRomanPSMT"/>
        </w:rPr>
      </w:pPr>
      <w:r w:rsidRPr="00244D9A">
        <w:t>Regression of 1/</w:t>
      </w:r>
      <w:r w:rsidRPr="00244D9A">
        <w:rPr>
          <w:i/>
        </w:rPr>
        <w:t>y</w:t>
      </w:r>
      <w:r w:rsidRPr="00244D9A">
        <w:t xml:space="preserve"> on </w:t>
      </w:r>
      <w:r w:rsidRPr="00244D9A">
        <w:rPr>
          <w:i/>
        </w:rPr>
        <w:t>x</w:t>
      </w:r>
      <w:r w:rsidRPr="00244D9A">
        <w:t>.</w:t>
      </w:r>
    </w:p>
    <w:p w14:paraId="1E585450" w14:textId="26567B6C" w:rsidR="00DD2118" w:rsidRPr="00244D9A" w:rsidRDefault="00DD2118" w:rsidP="00A43D0F">
      <w:pPr>
        <w:numPr>
          <w:ilvl w:val="0"/>
          <w:numId w:val="14"/>
        </w:numPr>
        <w:autoSpaceDE w:val="0"/>
        <w:autoSpaceDN w:val="0"/>
        <w:adjustRightInd w:val="0"/>
        <w:ind w:left="1080"/>
        <w:rPr>
          <w:rFonts w:ascii="TimesNewRomanPSMT" w:hAnsi="TimesNewRomanPSMT" w:cs="TimesNewRomanPSMT"/>
        </w:rPr>
      </w:pPr>
      <w:r w:rsidRPr="00244D9A">
        <w:t xml:space="preserve">Regression of </w:t>
      </w:r>
      <w:r w:rsidRPr="00244D9A">
        <w:rPr>
          <w:i/>
        </w:rPr>
        <w:t>y</w:t>
      </w:r>
      <w:r w:rsidRPr="00244D9A">
        <w:t xml:space="preserve"> on </w:t>
      </w:r>
      <w:r w:rsidRPr="00244D9A">
        <w:rPr>
          <w:i/>
        </w:rPr>
        <w:t>x</w:t>
      </w:r>
      <w:r w:rsidRPr="00244D9A">
        <w:t>.</w:t>
      </w:r>
      <w:r w:rsidRPr="00244D9A">
        <w:rPr>
          <w:rFonts w:ascii="TimesNewRomanPSMT" w:hAnsi="TimesNewRomanPSMT" w:cs="TimesNewRomanPSMT"/>
        </w:rPr>
        <w:t xml:space="preserve"> </w:t>
      </w:r>
    </w:p>
    <w:p w14:paraId="292644D9" w14:textId="3367A865" w:rsidR="009D4A74" w:rsidRPr="00244D9A" w:rsidRDefault="009D4A74" w:rsidP="009D4A74">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 xml:space="preserve">In a simple regression with response </w:t>
      </w:r>
      <w:r w:rsidRPr="00244D9A">
        <w:rPr>
          <w:rFonts w:ascii="Times New Roman" w:hAnsi="Times New Roman"/>
          <w:i/>
        </w:rPr>
        <w:t>y</w:t>
      </w:r>
      <w:r w:rsidRPr="00244D9A">
        <w:rPr>
          <w:rFonts w:ascii="Times New Roman" w:hAnsi="Times New Roman"/>
        </w:rPr>
        <w:t xml:space="preserve"> measured as average cost and one predictor </w:t>
      </w:r>
      <w:r w:rsidRPr="00244D9A">
        <w:rPr>
          <w:rFonts w:ascii="Times New Roman" w:hAnsi="Times New Roman"/>
          <w:i/>
        </w:rPr>
        <w:t>x</w:t>
      </w:r>
      <w:r w:rsidRPr="00244D9A">
        <w:rPr>
          <w:rFonts w:ascii="Times New Roman" w:hAnsi="Times New Roman"/>
        </w:rPr>
        <w:t xml:space="preserve"> that is the reciprocal of the number produced, the intercept </w:t>
      </w:r>
      <w:r w:rsidR="00EB4671" w:rsidRPr="00244D9A">
        <w:rPr>
          <w:rFonts w:ascii="Times New Roman" w:hAnsi="Times New Roman"/>
        </w:rPr>
        <w:t>estimates</w:t>
      </w:r>
    </w:p>
    <w:p w14:paraId="5B16B3D2" w14:textId="77777777" w:rsidR="009D4A74" w:rsidRPr="00244D9A" w:rsidRDefault="009D4A74" w:rsidP="00A43D0F">
      <w:pPr>
        <w:numPr>
          <w:ilvl w:val="0"/>
          <w:numId w:val="19"/>
        </w:numPr>
        <w:autoSpaceDE w:val="0"/>
        <w:autoSpaceDN w:val="0"/>
        <w:adjustRightInd w:val="0"/>
        <w:ind w:left="1080"/>
        <w:rPr>
          <w:rFonts w:ascii="TimesNewRomanPSMT" w:hAnsi="TimesNewRomanPSMT" w:cs="TimesNewRomanPSMT"/>
        </w:rPr>
      </w:pPr>
      <w:r w:rsidRPr="00244D9A">
        <w:rPr>
          <w:rFonts w:ascii="Times New Roman" w:hAnsi="Times New Roman"/>
        </w:rPr>
        <w:t>Marginal costs.</w:t>
      </w:r>
      <w:r w:rsidRPr="00244D9A">
        <w:rPr>
          <w:rFonts w:ascii="TimesNewRomanPSMT" w:hAnsi="TimesNewRomanPSMT" w:cs="TimesNewRomanPSMT"/>
        </w:rPr>
        <w:t xml:space="preserve"> </w:t>
      </w:r>
    </w:p>
    <w:p w14:paraId="2B85C053" w14:textId="4F137626" w:rsidR="009D4A74" w:rsidRPr="00244D9A" w:rsidRDefault="00EB4671" w:rsidP="00A43D0F">
      <w:pPr>
        <w:numPr>
          <w:ilvl w:val="0"/>
          <w:numId w:val="19"/>
        </w:numPr>
        <w:autoSpaceDE w:val="0"/>
        <w:autoSpaceDN w:val="0"/>
        <w:adjustRightInd w:val="0"/>
        <w:ind w:left="1080"/>
        <w:rPr>
          <w:rFonts w:ascii="TimesNewRomanPSMT" w:hAnsi="TimesNewRomanPSMT" w:cs="TimesNewRomanPSMT"/>
        </w:rPr>
      </w:pPr>
      <w:r w:rsidRPr="00244D9A">
        <w:rPr>
          <w:rFonts w:ascii="Times New Roman" w:hAnsi="Times New Roman"/>
        </w:rPr>
        <w:t>Shutdown costs</w:t>
      </w:r>
      <w:r w:rsidR="009D4A74" w:rsidRPr="00244D9A">
        <w:rPr>
          <w:rFonts w:ascii="Times New Roman" w:hAnsi="Times New Roman"/>
        </w:rPr>
        <w:t>.</w:t>
      </w:r>
      <w:r w:rsidR="009D4A74" w:rsidRPr="00244D9A">
        <w:rPr>
          <w:rFonts w:ascii="TimesNewRomanPSMT" w:hAnsi="TimesNewRomanPSMT" w:cs="TimesNewRomanPSMT"/>
        </w:rPr>
        <w:t xml:space="preserve"> </w:t>
      </w:r>
    </w:p>
    <w:p w14:paraId="68A9F426" w14:textId="6D3C35BB" w:rsidR="009D4A74" w:rsidRPr="00244D9A" w:rsidRDefault="009D4A74" w:rsidP="00A43D0F">
      <w:pPr>
        <w:numPr>
          <w:ilvl w:val="0"/>
          <w:numId w:val="19"/>
        </w:numPr>
        <w:autoSpaceDE w:val="0"/>
        <w:autoSpaceDN w:val="0"/>
        <w:adjustRightInd w:val="0"/>
        <w:ind w:left="1080"/>
        <w:rPr>
          <w:rFonts w:ascii="TimesNewRomanPSMT" w:hAnsi="TimesNewRomanPSMT" w:cs="TimesNewRomanPSMT"/>
        </w:rPr>
      </w:pPr>
      <w:r w:rsidRPr="00244D9A">
        <w:rPr>
          <w:rFonts w:ascii="Times New Roman" w:hAnsi="Times New Roman"/>
        </w:rPr>
        <w:t>Fixed costs.</w:t>
      </w:r>
    </w:p>
    <w:p w14:paraId="32BD192F" w14:textId="1B7BE649" w:rsidR="009D4A74" w:rsidRPr="00244D9A" w:rsidRDefault="009D4A74" w:rsidP="00A43D0F">
      <w:pPr>
        <w:numPr>
          <w:ilvl w:val="0"/>
          <w:numId w:val="19"/>
        </w:numPr>
        <w:autoSpaceDE w:val="0"/>
        <w:autoSpaceDN w:val="0"/>
        <w:adjustRightInd w:val="0"/>
        <w:ind w:left="1080"/>
        <w:rPr>
          <w:rFonts w:ascii="TimesNewRomanPSMT" w:hAnsi="TimesNewRomanPSMT" w:cs="TimesNewRomanPSMT"/>
        </w:rPr>
      </w:pPr>
      <w:r w:rsidRPr="00244D9A">
        <w:rPr>
          <w:rFonts w:ascii="Times New Roman" w:hAnsi="Times New Roman"/>
        </w:rPr>
        <w:t>Rate of growth in the response.</w:t>
      </w:r>
      <w:r w:rsidRPr="00244D9A">
        <w:rPr>
          <w:rFonts w:ascii="TimesNewRomanPSMT" w:hAnsi="TimesNewRomanPSMT" w:cs="TimesNewRomanPSMT"/>
        </w:rPr>
        <w:t xml:space="preserve"> </w:t>
      </w:r>
    </w:p>
    <w:p w14:paraId="7B3E5090" w14:textId="20A5A08C" w:rsidR="009D4A74" w:rsidRPr="00244D9A" w:rsidRDefault="009D4A74" w:rsidP="00A43D0F">
      <w:pPr>
        <w:numPr>
          <w:ilvl w:val="0"/>
          <w:numId w:val="19"/>
        </w:numPr>
        <w:autoSpaceDE w:val="0"/>
        <w:autoSpaceDN w:val="0"/>
        <w:adjustRightInd w:val="0"/>
        <w:ind w:left="1080"/>
        <w:rPr>
          <w:rFonts w:ascii="TimesNewRomanPSMT" w:hAnsi="TimesNewRomanPSMT" w:cs="TimesNewRomanPSMT"/>
        </w:rPr>
      </w:pPr>
      <w:r w:rsidRPr="00244D9A">
        <w:rPr>
          <w:rFonts w:ascii="Times New Roman" w:hAnsi="Times New Roman"/>
        </w:rPr>
        <w:t>Total cost, adjusted for run size.</w:t>
      </w:r>
      <w:r w:rsidRPr="00244D9A">
        <w:rPr>
          <w:rFonts w:ascii="TimesNewRomanPSMT" w:hAnsi="TimesNewRomanPSMT" w:cs="TimesNewRomanPSMT"/>
        </w:rPr>
        <w:t xml:space="preserve"> </w:t>
      </w:r>
    </w:p>
    <w:p w14:paraId="24E895D2" w14:textId="08A19155" w:rsidR="00BB0B03" w:rsidRPr="00244D9A" w:rsidRDefault="00BB0B03" w:rsidP="00BB0B03">
      <w:pPr>
        <w:numPr>
          <w:ilvl w:val="0"/>
          <w:numId w:val="1"/>
        </w:numPr>
        <w:autoSpaceDE w:val="0"/>
        <w:autoSpaceDN w:val="0"/>
        <w:adjustRightInd w:val="0"/>
        <w:spacing w:before="120"/>
        <w:ind w:left="360"/>
        <w:rPr>
          <w:rFonts w:ascii="TimesNewRomanPSMT" w:hAnsi="TimesNewRomanPSMT" w:cs="TimesNewRomanPSMT"/>
        </w:rPr>
      </w:pPr>
      <w:r w:rsidRPr="00244D9A">
        <w:t xml:space="preserve">The presence of an interaction in a multiple regression implies that </w:t>
      </w:r>
    </w:p>
    <w:p w14:paraId="58B5F3CB" w14:textId="57569B6B" w:rsidR="00BB0B03" w:rsidRPr="00244D9A" w:rsidRDefault="00BB0B03" w:rsidP="00A43D0F">
      <w:pPr>
        <w:numPr>
          <w:ilvl w:val="0"/>
          <w:numId w:val="15"/>
        </w:numPr>
        <w:autoSpaceDE w:val="0"/>
        <w:autoSpaceDN w:val="0"/>
        <w:adjustRightInd w:val="0"/>
        <w:ind w:left="1080"/>
        <w:rPr>
          <w:rFonts w:ascii="TimesNewRomanPSMT" w:hAnsi="TimesNewRomanPSMT" w:cs="TimesNewRomanPSMT"/>
        </w:rPr>
      </w:pPr>
      <w:r w:rsidRPr="00244D9A">
        <w:t>Several variables in the model are collinear.</w:t>
      </w:r>
      <w:r w:rsidRPr="00244D9A">
        <w:rPr>
          <w:rFonts w:ascii="TimesNewRomanPSMT" w:hAnsi="TimesNewRomanPSMT" w:cs="TimesNewRomanPSMT"/>
        </w:rPr>
        <w:t xml:space="preserve"> </w:t>
      </w:r>
    </w:p>
    <w:p w14:paraId="52DF1FC1" w14:textId="54D1FE16" w:rsidR="00BB0B03" w:rsidRPr="00244D9A" w:rsidRDefault="00BB0B03" w:rsidP="00A43D0F">
      <w:pPr>
        <w:numPr>
          <w:ilvl w:val="0"/>
          <w:numId w:val="15"/>
        </w:numPr>
        <w:autoSpaceDE w:val="0"/>
        <w:autoSpaceDN w:val="0"/>
        <w:adjustRightInd w:val="0"/>
        <w:ind w:left="1080"/>
        <w:rPr>
          <w:rFonts w:ascii="TimesNewRomanPSMT" w:hAnsi="TimesNewRomanPSMT" w:cs="TimesNewRomanPSMT"/>
        </w:rPr>
      </w:pPr>
      <w:r w:rsidRPr="00244D9A">
        <w:t>The slope for one explanatory variable depends on the value of another.</w:t>
      </w:r>
      <w:r w:rsidRPr="00244D9A">
        <w:rPr>
          <w:rFonts w:ascii="TimesNewRomanPSMT" w:hAnsi="TimesNewRomanPSMT" w:cs="TimesNewRomanPSMT"/>
        </w:rPr>
        <w:t xml:space="preserve"> </w:t>
      </w:r>
    </w:p>
    <w:p w14:paraId="346105CA" w14:textId="0927E92F" w:rsidR="00BB0B03" w:rsidRPr="00244D9A" w:rsidRDefault="00BB0B03" w:rsidP="00A43D0F">
      <w:pPr>
        <w:numPr>
          <w:ilvl w:val="0"/>
          <w:numId w:val="15"/>
        </w:numPr>
        <w:autoSpaceDE w:val="0"/>
        <w:autoSpaceDN w:val="0"/>
        <w:adjustRightInd w:val="0"/>
        <w:ind w:left="1080"/>
        <w:rPr>
          <w:rFonts w:ascii="TimesNewRomanPSMT" w:hAnsi="TimesNewRomanPSMT" w:cs="TimesNewRomanPSMT"/>
        </w:rPr>
      </w:pPr>
      <w:r w:rsidRPr="00244D9A">
        <w:t>The estimated model suffers from autocorrelation.</w:t>
      </w:r>
      <w:r w:rsidRPr="00244D9A">
        <w:rPr>
          <w:rFonts w:ascii="TimesNewRomanPSMT" w:hAnsi="TimesNewRomanPSMT" w:cs="TimesNewRomanPSMT"/>
        </w:rPr>
        <w:t xml:space="preserve"> </w:t>
      </w:r>
    </w:p>
    <w:p w14:paraId="60BE63D1" w14:textId="03083EA4" w:rsidR="00BB0B03" w:rsidRPr="00244D9A" w:rsidRDefault="00BB0B03" w:rsidP="00A43D0F">
      <w:pPr>
        <w:numPr>
          <w:ilvl w:val="0"/>
          <w:numId w:val="15"/>
        </w:numPr>
        <w:autoSpaceDE w:val="0"/>
        <w:autoSpaceDN w:val="0"/>
        <w:adjustRightInd w:val="0"/>
        <w:ind w:left="1080"/>
        <w:rPr>
          <w:rFonts w:ascii="TimesNewRomanPSMT" w:hAnsi="TimesNewRomanPSMT" w:cs="TimesNewRomanPSMT"/>
        </w:rPr>
      </w:pPr>
      <w:r w:rsidRPr="00244D9A">
        <w:t>The intercept for one group differs from the intercept for another.</w:t>
      </w:r>
      <w:r w:rsidRPr="00244D9A">
        <w:rPr>
          <w:rFonts w:ascii="TimesNewRomanPSMT" w:hAnsi="TimesNewRomanPSMT" w:cs="TimesNewRomanPSMT"/>
        </w:rPr>
        <w:t xml:space="preserve"> </w:t>
      </w:r>
    </w:p>
    <w:p w14:paraId="0447B764" w14:textId="4E531C6B" w:rsidR="00BB0B03" w:rsidRPr="00244D9A" w:rsidRDefault="00BB0B03" w:rsidP="00A43D0F">
      <w:pPr>
        <w:numPr>
          <w:ilvl w:val="0"/>
          <w:numId w:val="15"/>
        </w:numPr>
        <w:autoSpaceDE w:val="0"/>
        <w:autoSpaceDN w:val="0"/>
        <w:adjustRightInd w:val="0"/>
        <w:ind w:left="1080"/>
        <w:rPr>
          <w:rFonts w:ascii="TimesNewRomanPSMT" w:hAnsi="TimesNewRomanPSMT" w:cs="TimesNewRomanPSMT"/>
        </w:rPr>
      </w:pPr>
      <w:r w:rsidRPr="00244D9A">
        <w:t>The fitted model conceals the presence of a confounding variable.</w:t>
      </w:r>
      <w:r w:rsidRPr="00244D9A">
        <w:rPr>
          <w:rFonts w:ascii="TimesNewRomanPSMT" w:hAnsi="TimesNewRomanPSMT" w:cs="TimesNewRomanPSMT"/>
        </w:rPr>
        <w:t xml:space="preserve"> </w:t>
      </w:r>
    </w:p>
    <w:p w14:paraId="12629D25" w14:textId="104859A4" w:rsidR="00A4342E" w:rsidRPr="00244D9A" w:rsidRDefault="00A4342E" w:rsidP="00A4342E">
      <w:pPr>
        <w:numPr>
          <w:ilvl w:val="0"/>
          <w:numId w:val="1"/>
        </w:numPr>
        <w:autoSpaceDE w:val="0"/>
        <w:autoSpaceDN w:val="0"/>
        <w:adjustRightInd w:val="0"/>
        <w:spacing w:before="120"/>
        <w:ind w:left="360"/>
        <w:rPr>
          <w:rFonts w:ascii="TimesNewRomanPSMT" w:hAnsi="TimesNewRomanPSMT" w:cs="TimesNewRomanPSMT"/>
        </w:rPr>
      </w:pPr>
      <w:r w:rsidRPr="00244D9A">
        <w:t xml:space="preserve">By choosing values of the predictor in </w:t>
      </w:r>
      <w:r w:rsidR="00EB4671" w:rsidRPr="00244D9A">
        <w:t>a</w:t>
      </w:r>
      <w:r w:rsidRPr="00244D9A">
        <w:t xml:space="preserve"> simp</w:t>
      </w:r>
      <w:r w:rsidR="00EB4671" w:rsidRPr="00244D9A">
        <w:t>le regression model</w:t>
      </w:r>
      <w:r w:rsidRPr="00244D9A">
        <w:t xml:space="preserve"> that are more spread out </w:t>
      </w:r>
      <w:r w:rsidR="00EB4671" w:rsidRPr="00244D9A">
        <w:t xml:space="preserve">rather than concentrated </w:t>
      </w:r>
      <w:r w:rsidRPr="00244D9A">
        <w:t xml:space="preserve">along the </w:t>
      </w:r>
      <w:r w:rsidRPr="00244D9A">
        <w:rPr>
          <w:i/>
        </w:rPr>
        <w:t>x</w:t>
      </w:r>
      <w:r w:rsidRPr="00244D9A">
        <w:t>-axis, one</w:t>
      </w:r>
    </w:p>
    <w:p w14:paraId="41FEE972" w14:textId="20942973" w:rsidR="00A4342E" w:rsidRPr="00244D9A" w:rsidRDefault="00A4342E" w:rsidP="00A43D0F">
      <w:pPr>
        <w:numPr>
          <w:ilvl w:val="0"/>
          <w:numId w:val="16"/>
        </w:numPr>
        <w:autoSpaceDE w:val="0"/>
        <w:autoSpaceDN w:val="0"/>
        <w:adjustRightInd w:val="0"/>
        <w:ind w:left="1080"/>
        <w:rPr>
          <w:rFonts w:ascii="TimesNewRomanPSMT" w:hAnsi="TimesNewRomanPSMT" w:cs="TimesNewRomanPSMT"/>
        </w:rPr>
      </w:pPr>
      <w:r w:rsidRPr="00244D9A">
        <w:t xml:space="preserve">Decreases the </w:t>
      </w:r>
      <w:r w:rsidR="00EB4671" w:rsidRPr="00244D9A">
        <w:t xml:space="preserve">standard deviation of the residuals in </w:t>
      </w:r>
      <w:r w:rsidRPr="00244D9A">
        <w:t>the fitted model.</w:t>
      </w:r>
      <w:r w:rsidRPr="00244D9A">
        <w:rPr>
          <w:rFonts w:ascii="TimesNewRomanPSMT" w:hAnsi="TimesNewRomanPSMT" w:cs="TimesNewRomanPSMT"/>
        </w:rPr>
        <w:t xml:space="preserve"> </w:t>
      </w:r>
    </w:p>
    <w:p w14:paraId="38028593" w14:textId="77764BD6" w:rsidR="00A4342E" w:rsidRPr="00244D9A" w:rsidRDefault="00A4342E" w:rsidP="00A43D0F">
      <w:pPr>
        <w:numPr>
          <w:ilvl w:val="0"/>
          <w:numId w:val="16"/>
        </w:numPr>
        <w:autoSpaceDE w:val="0"/>
        <w:autoSpaceDN w:val="0"/>
        <w:adjustRightInd w:val="0"/>
        <w:ind w:left="1080"/>
        <w:rPr>
          <w:rFonts w:ascii="TimesNewRomanPSMT" w:hAnsi="TimesNewRomanPSMT" w:cs="TimesNewRomanPSMT"/>
        </w:rPr>
      </w:pPr>
      <w:r w:rsidRPr="00244D9A">
        <w:t xml:space="preserve">Decreases the </w:t>
      </w:r>
      <w:r w:rsidR="00EB4671" w:rsidRPr="00244D9A">
        <w:rPr>
          <w:i/>
        </w:rPr>
        <w:t>r</w:t>
      </w:r>
      <w:r w:rsidRPr="00244D9A">
        <w:rPr>
          <w:vertAlign w:val="superscript"/>
        </w:rPr>
        <w:t>2</w:t>
      </w:r>
      <w:r w:rsidRPr="00244D9A">
        <w:t xml:space="preserve"> of the fitted model.</w:t>
      </w:r>
      <w:r w:rsidRPr="00244D9A">
        <w:rPr>
          <w:rFonts w:ascii="TimesNewRomanPSMT" w:hAnsi="TimesNewRomanPSMT" w:cs="TimesNewRomanPSMT"/>
        </w:rPr>
        <w:t xml:space="preserve"> </w:t>
      </w:r>
    </w:p>
    <w:p w14:paraId="774A4FA2" w14:textId="78DE0417" w:rsidR="00A4342E" w:rsidRPr="00244D9A" w:rsidRDefault="00A4342E" w:rsidP="00A43D0F">
      <w:pPr>
        <w:numPr>
          <w:ilvl w:val="0"/>
          <w:numId w:val="16"/>
        </w:numPr>
        <w:autoSpaceDE w:val="0"/>
        <w:autoSpaceDN w:val="0"/>
        <w:adjustRightInd w:val="0"/>
        <w:ind w:left="1080"/>
        <w:rPr>
          <w:rFonts w:ascii="TimesNewRomanPSMT" w:hAnsi="TimesNewRomanPSMT" w:cs="TimesNewRomanPSMT"/>
        </w:rPr>
      </w:pPr>
      <w:r w:rsidRPr="00244D9A">
        <w:t>Violates the assumption of equal variance.</w:t>
      </w:r>
      <w:r w:rsidRPr="00244D9A">
        <w:rPr>
          <w:rFonts w:ascii="TimesNewRomanPSMT" w:hAnsi="TimesNewRomanPSMT" w:cs="TimesNewRomanPSMT"/>
        </w:rPr>
        <w:t xml:space="preserve"> </w:t>
      </w:r>
    </w:p>
    <w:p w14:paraId="09A21819" w14:textId="2A831A9A" w:rsidR="00A4342E" w:rsidRPr="00244D9A" w:rsidRDefault="00A4342E" w:rsidP="00A43D0F">
      <w:pPr>
        <w:numPr>
          <w:ilvl w:val="0"/>
          <w:numId w:val="16"/>
        </w:numPr>
        <w:autoSpaceDE w:val="0"/>
        <w:autoSpaceDN w:val="0"/>
        <w:adjustRightInd w:val="0"/>
        <w:ind w:left="1080"/>
        <w:rPr>
          <w:rFonts w:ascii="TimesNewRomanPSMT" w:hAnsi="TimesNewRomanPSMT" w:cs="TimesNewRomanPSMT"/>
        </w:rPr>
      </w:pPr>
      <w:r w:rsidRPr="00244D9A">
        <w:t>Violates the assumption of normality of the errors.</w:t>
      </w:r>
      <w:r w:rsidRPr="00244D9A">
        <w:rPr>
          <w:rFonts w:ascii="TimesNewRomanPSMT" w:hAnsi="TimesNewRomanPSMT" w:cs="TimesNewRomanPSMT"/>
        </w:rPr>
        <w:t xml:space="preserve"> </w:t>
      </w:r>
    </w:p>
    <w:p w14:paraId="64951F97" w14:textId="47E9BD78" w:rsidR="00A4342E" w:rsidRPr="00244D9A" w:rsidRDefault="00A4342E" w:rsidP="00A43D0F">
      <w:pPr>
        <w:numPr>
          <w:ilvl w:val="0"/>
          <w:numId w:val="16"/>
        </w:numPr>
        <w:autoSpaceDE w:val="0"/>
        <w:autoSpaceDN w:val="0"/>
        <w:adjustRightInd w:val="0"/>
        <w:ind w:left="1080"/>
        <w:rPr>
          <w:rFonts w:ascii="TimesNewRomanPSMT" w:hAnsi="TimesNewRomanPSMT" w:cs="TimesNewRomanPSMT"/>
        </w:rPr>
      </w:pPr>
      <w:r w:rsidRPr="00244D9A">
        <w:t>Obtains a more precise estimate of the underlying population slope.</w:t>
      </w:r>
      <w:r w:rsidRPr="00244D9A">
        <w:rPr>
          <w:rFonts w:ascii="TimesNewRomanPSMT" w:hAnsi="TimesNewRomanPSMT" w:cs="TimesNewRomanPSMT"/>
        </w:rPr>
        <w:t xml:space="preserve"> </w:t>
      </w:r>
    </w:p>
    <w:p w14:paraId="4FB5BAF0" w14:textId="08AEF3D6" w:rsidR="00DD3C64" w:rsidRPr="00244D9A" w:rsidRDefault="00DD3C64" w:rsidP="00DD3C64">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Collinearity affects a regression by</w:t>
      </w:r>
    </w:p>
    <w:p w14:paraId="291C4B78" w14:textId="18D7A012" w:rsidR="00DD3C64" w:rsidRPr="00244D9A" w:rsidRDefault="00EB4671" w:rsidP="00A43D0F">
      <w:pPr>
        <w:numPr>
          <w:ilvl w:val="0"/>
          <w:numId w:val="17"/>
        </w:numPr>
        <w:autoSpaceDE w:val="0"/>
        <w:autoSpaceDN w:val="0"/>
        <w:adjustRightInd w:val="0"/>
        <w:ind w:left="1080"/>
        <w:rPr>
          <w:rFonts w:ascii="TimesNewRomanPSMT" w:hAnsi="TimesNewRomanPSMT" w:cs="TimesNewRomanPSMT"/>
        </w:rPr>
      </w:pPr>
      <w:r w:rsidRPr="00244D9A">
        <w:rPr>
          <w:rFonts w:ascii="Times New Roman" w:hAnsi="Times New Roman"/>
        </w:rPr>
        <w:t>D</w:t>
      </w:r>
      <w:r w:rsidR="00DD3C64" w:rsidRPr="00244D9A">
        <w:rPr>
          <w:rFonts w:ascii="Times New Roman" w:hAnsi="Times New Roman"/>
        </w:rPr>
        <w:t>ecreasing the standard error of estimated slopes.</w:t>
      </w:r>
      <w:r w:rsidR="00DD3C64" w:rsidRPr="00244D9A">
        <w:rPr>
          <w:rFonts w:ascii="TimesNewRomanPSMT" w:hAnsi="TimesNewRomanPSMT" w:cs="TimesNewRomanPSMT"/>
        </w:rPr>
        <w:t xml:space="preserve"> </w:t>
      </w:r>
    </w:p>
    <w:p w14:paraId="4906306C" w14:textId="4F5DA946" w:rsidR="00DD3C64" w:rsidRPr="00244D9A" w:rsidRDefault="00EB4671" w:rsidP="00A43D0F">
      <w:pPr>
        <w:numPr>
          <w:ilvl w:val="0"/>
          <w:numId w:val="17"/>
        </w:numPr>
        <w:autoSpaceDE w:val="0"/>
        <w:autoSpaceDN w:val="0"/>
        <w:adjustRightInd w:val="0"/>
        <w:ind w:left="1080"/>
        <w:rPr>
          <w:rFonts w:ascii="TimesNewRomanPSMT" w:hAnsi="TimesNewRomanPSMT" w:cs="TimesNewRomanPSMT"/>
        </w:rPr>
      </w:pPr>
      <w:r w:rsidRPr="00244D9A">
        <w:rPr>
          <w:rFonts w:ascii="Times New Roman" w:hAnsi="Times New Roman"/>
        </w:rPr>
        <w:t>I</w:t>
      </w:r>
      <w:r w:rsidR="00DD3C64" w:rsidRPr="00244D9A">
        <w:rPr>
          <w:rFonts w:ascii="Times New Roman" w:hAnsi="Times New Roman"/>
        </w:rPr>
        <w:t>ncreasing the magnitude of t-statistics (t-ratios) for slopes.</w:t>
      </w:r>
      <w:r w:rsidR="00DD3C64" w:rsidRPr="00244D9A">
        <w:rPr>
          <w:rFonts w:ascii="TimesNewRomanPSMT" w:hAnsi="TimesNewRomanPSMT" w:cs="TimesNewRomanPSMT"/>
        </w:rPr>
        <w:t xml:space="preserve"> </w:t>
      </w:r>
    </w:p>
    <w:p w14:paraId="3C40AC20" w14:textId="782EE4B3" w:rsidR="00DD3C64" w:rsidRPr="00244D9A" w:rsidRDefault="00EB4671" w:rsidP="00A43D0F">
      <w:pPr>
        <w:numPr>
          <w:ilvl w:val="0"/>
          <w:numId w:val="17"/>
        </w:numPr>
        <w:autoSpaceDE w:val="0"/>
        <w:autoSpaceDN w:val="0"/>
        <w:adjustRightInd w:val="0"/>
        <w:ind w:left="1080"/>
        <w:rPr>
          <w:rFonts w:ascii="TimesNewRomanPSMT" w:hAnsi="TimesNewRomanPSMT" w:cs="TimesNewRomanPSMT"/>
        </w:rPr>
      </w:pPr>
      <w:r w:rsidRPr="00244D9A">
        <w:rPr>
          <w:rFonts w:ascii="Times New Roman" w:hAnsi="Times New Roman"/>
        </w:rPr>
        <w:t>I</w:t>
      </w:r>
      <w:r w:rsidR="00DD3C64" w:rsidRPr="00244D9A">
        <w:rPr>
          <w:rFonts w:ascii="Times New Roman" w:hAnsi="Times New Roman"/>
        </w:rPr>
        <w:t>ncreasing the length of confidence intervals for slopes</w:t>
      </w:r>
    </w:p>
    <w:p w14:paraId="1BAE9399" w14:textId="2718A331" w:rsidR="00DD3C64" w:rsidRPr="00244D9A" w:rsidRDefault="00EB4671" w:rsidP="00A43D0F">
      <w:pPr>
        <w:numPr>
          <w:ilvl w:val="0"/>
          <w:numId w:val="17"/>
        </w:numPr>
        <w:autoSpaceDE w:val="0"/>
        <w:autoSpaceDN w:val="0"/>
        <w:adjustRightInd w:val="0"/>
        <w:ind w:left="1080"/>
        <w:rPr>
          <w:rFonts w:ascii="TimesNewRomanPSMT" w:hAnsi="TimesNewRomanPSMT" w:cs="TimesNewRomanPSMT"/>
        </w:rPr>
      </w:pPr>
      <w:r w:rsidRPr="00244D9A">
        <w:rPr>
          <w:rFonts w:ascii="Times New Roman" w:hAnsi="Times New Roman"/>
        </w:rPr>
        <w:t>Decreasing</w:t>
      </w:r>
      <w:r w:rsidR="00DD3C64" w:rsidRPr="00244D9A">
        <w:rPr>
          <w:rFonts w:ascii="Times New Roman" w:hAnsi="Times New Roman"/>
        </w:rPr>
        <w:t xml:space="preserve"> in the residual standard deviation.</w:t>
      </w:r>
      <w:r w:rsidR="00DD3C64" w:rsidRPr="00244D9A">
        <w:rPr>
          <w:rFonts w:ascii="TimesNewRomanPSMT" w:hAnsi="TimesNewRomanPSMT" w:cs="TimesNewRomanPSMT"/>
        </w:rPr>
        <w:t xml:space="preserve"> </w:t>
      </w:r>
    </w:p>
    <w:p w14:paraId="6FEE1BF7" w14:textId="48558C3D" w:rsidR="00DD3C64" w:rsidRPr="00244D9A" w:rsidRDefault="00EB4671" w:rsidP="00A43D0F">
      <w:pPr>
        <w:numPr>
          <w:ilvl w:val="0"/>
          <w:numId w:val="17"/>
        </w:numPr>
        <w:autoSpaceDE w:val="0"/>
        <w:autoSpaceDN w:val="0"/>
        <w:adjustRightInd w:val="0"/>
        <w:ind w:left="1080"/>
        <w:rPr>
          <w:rFonts w:ascii="TimesNewRomanPSMT" w:hAnsi="TimesNewRomanPSMT" w:cs="TimesNewRomanPSMT"/>
        </w:rPr>
      </w:pPr>
      <w:r w:rsidRPr="00244D9A">
        <w:t>Increasing</w:t>
      </w:r>
      <w:r w:rsidR="00DD3C64" w:rsidRPr="00244D9A">
        <w:t xml:space="preserve"> the residual standard deviation. </w:t>
      </w:r>
    </w:p>
    <w:p w14:paraId="77A5D8B7" w14:textId="10632D13" w:rsidR="003E390F" w:rsidRPr="00244D9A" w:rsidRDefault="003E390F" w:rsidP="003E390F">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 xml:space="preserve">The same simple regression model was fit to two different samples </w:t>
      </w:r>
      <w:r w:rsidR="00EB4671" w:rsidRPr="00244D9A">
        <w:rPr>
          <w:rFonts w:ascii="Times New Roman" w:hAnsi="Times New Roman"/>
        </w:rPr>
        <w:t>drawn from</w:t>
      </w:r>
      <w:r w:rsidRPr="00244D9A">
        <w:rPr>
          <w:rFonts w:ascii="Times New Roman" w:hAnsi="Times New Roman"/>
        </w:rPr>
        <w:t xml:space="preserve"> the </w:t>
      </w:r>
      <w:r w:rsidRPr="00244D9A">
        <w:rPr>
          <w:rFonts w:ascii="Times New Roman" w:hAnsi="Times New Roman"/>
          <w:i/>
        </w:rPr>
        <w:t>same</w:t>
      </w:r>
      <w:r w:rsidRPr="00244D9A">
        <w:rPr>
          <w:rFonts w:ascii="Times New Roman" w:hAnsi="Times New Roman"/>
        </w:rPr>
        <w:t xml:space="preserve"> population.  One of the two samples had 250 cases; </w:t>
      </w:r>
      <w:r w:rsidR="00EB4671" w:rsidRPr="00244D9A">
        <w:rPr>
          <w:rFonts w:ascii="Times New Roman" w:hAnsi="Times New Roman"/>
        </w:rPr>
        <w:t>the other</w:t>
      </w:r>
      <w:r w:rsidRPr="00244D9A">
        <w:rPr>
          <w:rFonts w:ascii="Times New Roman" w:hAnsi="Times New Roman"/>
        </w:rPr>
        <w:t xml:space="preserve"> had 50 cases. We can be quite certain that the regression fit to the larger sample will have</w:t>
      </w:r>
    </w:p>
    <w:p w14:paraId="2EE3DB46" w14:textId="538CBF67" w:rsidR="00B30F6E" w:rsidRPr="00244D9A" w:rsidRDefault="00B30F6E" w:rsidP="00A43D0F">
      <w:pPr>
        <w:numPr>
          <w:ilvl w:val="0"/>
          <w:numId w:val="18"/>
        </w:numPr>
        <w:autoSpaceDE w:val="0"/>
        <w:autoSpaceDN w:val="0"/>
        <w:adjustRightInd w:val="0"/>
        <w:ind w:left="1080"/>
        <w:rPr>
          <w:rFonts w:ascii="TimesNewRomanPSMT" w:hAnsi="TimesNewRomanPSMT" w:cs="TimesNewRomanPSMT"/>
        </w:rPr>
      </w:pPr>
      <w:r w:rsidRPr="00244D9A">
        <w:t xml:space="preserve">Smaller </w:t>
      </w:r>
      <w:r w:rsidR="00EB4671" w:rsidRPr="00244D9A">
        <w:t>residual std. deviation</w:t>
      </w:r>
      <w:r w:rsidRPr="00244D9A">
        <w:t xml:space="preserve"> than the regression fit to the smaller sample.</w:t>
      </w:r>
      <w:r w:rsidR="00992B90" w:rsidRPr="00244D9A">
        <w:rPr>
          <w:rFonts w:ascii="TimesNewRomanPSMT" w:hAnsi="TimesNewRomanPSMT" w:cs="TimesNewRomanPSMT"/>
        </w:rPr>
        <w:t xml:space="preserve"> </w:t>
      </w:r>
    </w:p>
    <w:p w14:paraId="765FDD20" w14:textId="2A08D98A" w:rsidR="00B30F6E" w:rsidRPr="00244D9A" w:rsidRDefault="00B30F6E" w:rsidP="00A43D0F">
      <w:pPr>
        <w:numPr>
          <w:ilvl w:val="0"/>
          <w:numId w:val="18"/>
        </w:numPr>
        <w:autoSpaceDE w:val="0"/>
        <w:autoSpaceDN w:val="0"/>
        <w:adjustRightInd w:val="0"/>
        <w:ind w:left="1080"/>
        <w:rPr>
          <w:rFonts w:ascii="TimesNewRomanPSMT" w:hAnsi="TimesNewRomanPSMT" w:cs="TimesNewRomanPSMT"/>
        </w:rPr>
      </w:pPr>
      <w:r w:rsidRPr="00244D9A">
        <w:rPr>
          <w:rFonts w:ascii="Times New Roman" w:hAnsi="Times New Roman"/>
        </w:rPr>
        <w:t xml:space="preserve">Larger </w:t>
      </w:r>
      <w:r w:rsidR="00EB4671" w:rsidRPr="00244D9A">
        <w:rPr>
          <w:rFonts w:ascii="Times New Roman" w:hAnsi="Times New Roman"/>
          <w:i/>
        </w:rPr>
        <w:t>r</w:t>
      </w:r>
      <w:r w:rsidRPr="00244D9A">
        <w:rPr>
          <w:rFonts w:ascii="Times New Roman" w:hAnsi="Times New Roman"/>
          <w:vertAlign w:val="superscript"/>
        </w:rPr>
        <w:t>2</w:t>
      </w:r>
      <w:r w:rsidRPr="00244D9A">
        <w:rPr>
          <w:rFonts w:ascii="Times New Roman" w:hAnsi="Times New Roman"/>
        </w:rPr>
        <w:t xml:space="preserve"> </w:t>
      </w:r>
      <w:r w:rsidRPr="00244D9A">
        <w:t>than the regression fit to the smaller sample.</w:t>
      </w:r>
      <w:r w:rsidR="00992B90" w:rsidRPr="00244D9A">
        <w:rPr>
          <w:rFonts w:ascii="TimesNewRomanPSMT" w:hAnsi="TimesNewRomanPSMT" w:cs="TimesNewRomanPSMT"/>
        </w:rPr>
        <w:t xml:space="preserve"> </w:t>
      </w:r>
    </w:p>
    <w:p w14:paraId="56B30684" w14:textId="6FE0B055" w:rsidR="00B30F6E" w:rsidRPr="00244D9A" w:rsidRDefault="00B30F6E" w:rsidP="00A43D0F">
      <w:pPr>
        <w:numPr>
          <w:ilvl w:val="0"/>
          <w:numId w:val="18"/>
        </w:numPr>
        <w:autoSpaceDE w:val="0"/>
        <w:autoSpaceDN w:val="0"/>
        <w:adjustRightInd w:val="0"/>
        <w:ind w:left="1080"/>
        <w:rPr>
          <w:rFonts w:ascii="TimesNewRomanPSMT" w:hAnsi="TimesNewRomanPSMT" w:cs="TimesNewRomanPSMT"/>
        </w:rPr>
      </w:pPr>
      <w:r w:rsidRPr="00244D9A">
        <w:rPr>
          <w:rFonts w:ascii="Times New Roman" w:hAnsi="Times New Roman"/>
        </w:rPr>
        <w:t xml:space="preserve">Shorter 95% CI for the slope </w:t>
      </w:r>
      <w:r w:rsidRPr="00244D9A">
        <w:t>than the regression fit to the smaller sample.</w:t>
      </w:r>
      <w:r w:rsidR="00992B90" w:rsidRPr="00244D9A">
        <w:rPr>
          <w:rFonts w:ascii="TimesNewRomanPSMT" w:hAnsi="TimesNewRomanPSMT" w:cs="TimesNewRomanPSMT"/>
        </w:rPr>
        <w:t xml:space="preserve"> </w:t>
      </w:r>
    </w:p>
    <w:p w14:paraId="2D0DD364" w14:textId="2054624C" w:rsidR="00B30F6E" w:rsidRPr="00244D9A" w:rsidRDefault="00B30F6E" w:rsidP="00A43D0F">
      <w:pPr>
        <w:numPr>
          <w:ilvl w:val="0"/>
          <w:numId w:val="18"/>
        </w:numPr>
        <w:autoSpaceDE w:val="0"/>
        <w:autoSpaceDN w:val="0"/>
        <w:adjustRightInd w:val="0"/>
        <w:ind w:left="1080"/>
        <w:rPr>
          <w:rFonts w:ascii="TimesNewRomanPSMT" w:hAnsi="TimesNewRomanPSMT" w:cs="TimesNewRomanPSMT"/>
        </w:rPr>
      </w:pPr>
      <w:r w:rsidRPr="00244D9A">
        <w:rPr>
          <w:rFonts w:ascii="Times New Roman" w:hAnsi="Times New Roman"/>
        </w:rPr>
        <w:t xml:space="preserve">Residuals </w:t>
      </w:r>
      <w:proofErr w:type="gramStart"/>
      <w:r w:rsidRPr="00244D9A">
        <w:rPr>
          <w:rFonts w:ascii="Times New Roman" w:hAnsi="Times New Roman"/>
        </w:rPr>
        <w:t>that are</w:t>
      </w:r>
      <w:proofErr w:type="gramEnd"/>
      <w:r w:rsidRPr="00244D9A">
        <w:rPr>
          <w:rFonts w:ascii="Times New Roman" w:hAnsi="Times New Roman"/>
        </w:rPr>
        <w:t xml:space="preserve"> more likely to be normally distributed.</w:t>
      </w:r>
      <w:r w:rsidR="00992B90" w:rsidRPr="00244D9A">
        <w:rPr>
          <w:rFonts w:ascii="TimesNewRomanPSMT" w:hAnsi="TimesNewRomanPSMT" w:cs="TimesNewRomanPSMT"/>
        </w:rPr>
        <w:t xml:space="preserve"> </w:t>
      </w:r>
    </w:p>
    <w:p w14:paraId="53BA2036" w14:textId="6C630E08" w:rsidR="00992B90" w:rsidRPr="00244D9A" w:rsidRDefault="00B30F6E" w:rsidP="00A43D0F">
      <w:pPr>
        <w:numPr>
          <w:ilvl w:val="0"/>
          <w:numId w:val="18"/>
        </w:numPr>
        <w:autoSpaceDE w:val="0"/>
        <w:autoSpaceDN w:val="0"/>
        <w:adjustRightInd w:val="0"/>
        <w:ind w:left="1080"/>
        <w:rPr>
          <w:rFonts w:ascii="TimesNewRomanPSMT" w:hAnsi="TimesNewRomanPSMT" w:cs="TimesNewRomanPSMT"/>
        </w:rPr>
      </w:pPr>
      <w:r w:rsidRPr="00244D9A">
        <w:t>All of the above.</w:t>
      </w:r>
    </w:p>
    <w:p w14:paraId="78E69FCA" w14:textId="77777777" w:rsidR="00D311CF" w:rsidRPr="00244D9A" w:rsidRDefault="00D311CF">
      <w:pPr>
        <w:rPr>
          <w:rFonts w:ascii="Times New Roman" w:hAnsi="Times New Roman"/>
        </w:rPr>
      </w:pPr>
      <w:r w:rsidRPr="00244D9A">
        <w:rPr>
          <w:rFonts w:ascii="Times New Roman" w:hAnsi="Times New Roman"/>
        </w:rPr>
        <w:br w:type="page"/>
      </w:r>
    </w:p>
    <w:p w14:paraId="48B713ED" w14:textId="69F0B144" w:rsidR="00FD63D4" w:rsidRPr="00244D9A" w:rsidRDefault="00FD63D4" w:rsidP="00FD63D4">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lastRenderedPageBreak/>
        <w:t xml:space="preserve">In a regression with a categorical variable, comparison boxplots of the residuals grouped </w:t>
      </w:r>
      <w:r w:rsidR="00EB4671" w:rsidRPr="00244D9A">
        <w:rPr>
          <w:rFonts w:ascii="Times New Roman" w:hAnsi="Times New Roman"/>
        </w:rPr>
        <w:t>according to</w:t>
      </w:r>
      <w:r w:rsidRPr="00244D9A">
        <w:rPr>
          <w:rFonts w:ascii="Times New Roman" w:hAnsi="Times New Roman"/>
        </w:rPr>
        <w:t xml:space="preserve"> the categorical variable are most useful to detect</w:t>
      </w:r>
    </w:p>
    <w:p w14:paraId="4241422D" w14:textId="16E81021" w:rsidR="00FD63D4" w:rsidRPr="00244D9A" w:rsidRDefault="00F07ED9" w:rsidP="00A43D0F">
      <w:pPr>
        <w:numPr>
          <w:ilvl w:val="0"/>
          <w:numId w:val="20"/>
        </w:numPr>
        <w:autoSpaceDE w:val="0"/>
        <w:autoSpaceDN w:val="0"/>
        <w:adjustRightInd w:val="0"/>
        <w:ind w:left="1080"/>
        <w:rPr>
          <w:rFonts w:ascii="TimesNewRomanPSMT" w:hAnsi="TimesNewRomanPSMT" w:cs="TimesNewRomanPSMT"/>
        </w:rPr>
      </w:pPr>
      <w:r w:rsidRPr="00244D9A">
        <w:rPr>
          <w:rFonts w:ascii="Times New Roman" w:hAnsi="Times New Roman"/>
        </w:rPr>
        <w:t>T</w:t>
      </w:r>
      <w:r w:rsidR="00FD63D4" w:rsidRPr="00244D9A">
        <w:rPr>
          <w:rFonts w:ascii="Times New Roman" w:hAnsi="Times New Roman"/>
        </w:rPr>
        <w:t>he presence of a confounding factor.</w:t>
      </w:r>
      <w:r w:rsidR="00FD63D4" w:rsidRPr="00244D9A">
        <w:rPr>
          <w:rFonts w:ascii="TimesNewRomanPSMT" w:hAnsi="TimesNewRomanPSMT" w:cs="TimesNewRomanPSMT"/>
        </w:rPr>
        <w:t xml:space="preserve"> </w:t>
      </w:r>
    </w:p>
    <w:p w14:paraId="6F4C6AF3" w14:textId="3F52FC91" w:rsidR="00FD63D4" w:rsidRPr="00244D9A" w:rsidRDefault="00F07ED9" w:rsidP="00A43D0F">
      <w:pPr>
        <w:numPr>
          <w:ilvl w:val="0"/>
          <w:numId w:val="20"/>
        </w:numPr>
        <w:autoSpaceDE w:val="0"/>
        <w:autoSpaceDN w:val="0"/>
        <w:adjustRightInd w:val="0"/>
        <w:ind w:left="1080"/>
        <w:rPr>
          <w:rFonts w:ascii="TimesNewRomanPSMT" w:hAnsi="TimesNewRomanPSMT" w:cs="TimesNewRomanPSMT"/>
        </w:rPr>
      </w:pPr>
      <w:r w:rsidRPr="00244D9A">
        <w:rPr>
          <w:rFonts w:ascii="Times New Roman" w:hAnsi="Times New Roman"/>
        </w:rPr>
        <w:t>A</w:t>
      </w:r>
      <w:r w:rsidR="00FD63D4" w:rsidRPr="00244D9A">
        <w:rPr>
          <w:rFonts w:ascii="Times New Roman" w:hAnsi="Times New Roman"/>
        </w:rPr>
        <w:t xml:space="preserve"> lack of normality.</w:t>
      </w:r>
      <w:r w:rsidR="00FD63D4" w:rsidRPr="00244D9A">
        <w:rPr>
          <w:rFonts w:ascii="TimesNewRomanPSMT" w:hAnsi="TimesNewRomanPSMT" w:cs="TimesNewRomanPSMT"/>
        </w:rPr>
        <w:t xml:space="preserve"> </w:t>
      </w:r>
    </w:p>
    <w:p w14:paraId="10140B3B" w14:textId="0B5076E3" w:rsidR="00FD63D4" w:rsidRPr="00244D9A" w:rsidRDefault="00F07ED9" w:rsidP="00A43D0F">
      <w:pPr>
        <w:numPr>
          <w:ilvl w:val="0"/>
          <w:numId w:val="20"/>
        </w:numPr>
        <w:autoSpaceDE w:val="0"/>
        <w:autoSpaceDN w:val="0"/>
        <w:adjustRightInd w:val="0"/>
        <w:ind w:left="1080"/>
        <w:rPr>
          <w:rFonts w:ascii="TimesNewRomanPSMT" w:hAnsi="TimesNewRomanPSMT" w:cs="TimesNewRomanPSMT"/>
        </w:rPr>
      </w:pPr>
      <w:r w:rsidRPr="00244D9A">
        <w:rPr>
          <w:rFonts w:ascii="Times New Roman" w:hAnsi="Times New Roman"/>
        </w:rPr>
        <w:t>A</w:t>
      </w:r>
      <w:r w:rsidR="00FD63D4" w:rsidRPr="00244D9A">
        <w:rPr>
          <w:rFonts w:ascii="Times New Roman" w:hAnsi="Times New Roman"/>
        </w:rPr>
        <w:t xml:space="preserve"> statistically significant difference among the groups.</w:t>
      </w:r>
      <w:r w:rsidR="00FD63D4" w:rsidRPr="00244D9A">
        <w:rPr>
          <w:rFonts w:ascii="TimesNewRomanPSMT" w:hAnsi="TimesNewRomanPSMT" w:cs="TimesNewRomanPSMT"/>
        </w:rPr>
        <w:t xml:space="preserve"> </w:t>
      </w:r>
    </w:p>
    <w:p w14:paraId="501DAB75" w14:textId="641AFCCF" w:rsidR="00FD63D4" w:rsidRPr="00244D9A" w:rsidRDefault="00F07ED9" w:rsidP="00A43D0F">
      <w:pPr>
        <w:numPr>
          <w:ilvl w:val="0"/>
          <w:numId w:val="20"/>
        </w:numPr>
        <w:autoSpaceDE w:val="0"/>
        <w:autoSpaceDN w:val="0"/>
        <w:adjustRightInd w:val="0"/>
        <w:ind w:left="1080"/>
        <w:rPr>
          <w:rFonts w:ascii="TimesNewRomanPSMT" w:hAnsi="TimesNewRomanPSMT" w:cs="TimesNewRomanPSMT"/>
        </w:rPr>
      </w:pPr>
      <w:r w:rsidRPr="00244D9A">
        <w:rPr>
          <w:rFonts w:ascii="Times New Roman" w:hAnsi="Times New Roman"/>
        </w:rPr>
        <w:t>The presence of unequal</w:t>
      </w:r>
      <w:r w:rsidR="00FD63D4" w:rsidRPr="00244D9A">
        <w:rPr>
          <w:rFonts w:ascii="Times New Roman" w:hAnsi="Times New Roman"/>
        </w:rPr>
        <w:t xml:space="preserve"> residual variance.</w:t>
      </w:r>
    </w:p>
    <w:p w14:paraId="2E428D17" w14:textId="52F27AE5" w:rsidR="00FD63D4" w:rsidRPr="00244D9A" w:rsidRDefault="00F07ED9" w:rsidP="00A43D0F">
      <w:pPr>
        <w:numPr>
          <w:ilvl w:val="0"/>
          <w:numId w:val="20"/>
        </w:numPr>
        <w:autoSpaceDE w:val="0"/>
        <w:autoSpaceDN w:val="0"/>
        <w:adjustRightInd w:val="0"/>
        <w:ind w:left="1080"/>
        <w:rPr>
          <w:rFonts w:ascii="TimesNewRomanPSMT" w:hAnsi="TimesNewRomanPSMT" w:cs="TimesNewRomanPSMT"/>
        </w:rPr>
      </w:pPr>
      <w:r w:rsidRPr="00244D9A">
        <w:rPr>
          <w:rFonts w:ascii="Times New Roman" w:hAnsi="Times New Roman"/>
        </w:rPr>
        <w:t>T</w:t>
      </w:r>
      <w:r w:rsidR="00FD63D4" w:rsidRPr="00244D9A">
        <w:rPr>
          <w:rFonts w:ascii="Times New Roman" w:hAnsi="Times New Roman"/>
        </w:rPr>
        <w:t xml:space="preserve">he </w:t>
      </w:r>
      <w:r w:rsidR="00F267AD" w:rsidRPr="00244D9A">
        <w:rPr>
          <w:rFonts w:ascii="Times New Roman" w:hAnsi="Times New Roman"/>
        </w:rPr>
        <w:t>absence of an important</w:t>
      </w:r>
      <w:r w:rsidR="00FD63D4" w:rsidRPr="00244D9A">
        <w:rPr>
          <w:rFonts w:ascii="Times New Roman" w:hAnsi="Times New Roman"/>
        </w:rPr>
        <w:t xml:space="preserve"> </w:t>
      </w:r>
      <w:r w:rsidR="00D200AB" w:rsidRPr="00244D9A">
        <w:rPr>
          <w:rFonts w:ascii="Times New Roman" w:hAnsi="Times New Roman"/>
        </w:rPr>
        <w:t>explanatory variable</w:t>
      </w:r>
      <w:r w:rsidR="00FD63D4" w:rsidRPr="00244D9A">
        <w:rPr>
          <w:rFonts w:ascii="Times New Roman" w:hAnsi="Times New Roman"/>
        </w:rPr>
        <w:t>.</w:t>
      </w:r>
      <w:r w:rsidR="00FD63D4" w:rsidRPr="00244D9A">
        <w:rPr>
          <w:rFonts w:ascii="TimesNewRomanPSMT" w:hAnsi="TimesNewRomanPSMT" w:cs="TimesNewRomanPSMT"/>
        </w:rPr>
        <w:t xml:space="preserve"> </w:t>
      </w:r>
    </w:p>
    <w:p w14:paraId="5A5810E3" w14:textId="17C6354F" w:rsidR="00FD63D4" w:rsidRPr="00244D9A" w:rsidRDefault="00D200AB" w:rsidP="00FD63D4">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In a time series regression, dependence among the underlying model errors is most likely indicated by inspecting</w:t>
      </w:r>
    </w:p>
    <w:p w14:paraId="4095AB38" w14:textId="2981857D" w:rsidR="00D200AB" w:rsidRPr="00244D9A" w:rsidRDefault="00F07ED9" w:rsidP="00A43D0F">
      <w:pPr>
        <w:numPr>
          <w:ilvl w:val="0"/>
          <w:numId w:val="21"/>
        </w:numPr>
        <w:autoSpaceDE w:val="0"/>
        <w:autoSpaceDN w:val="0"/>
        <w:adjustRightInd w:val="0"/>
        <w:ind w:left="1080"/>
        <w:rPr>
          <w:rFonts w:ascii="TimesNewRomanPSMT" w:hAnsi="TimesNewRomanPSMT" w:cs="TimesNewRomanPSMT"/>
        </w:rPr>
      </w:pPr>
      <w:r w:rsidRPr="00244D9A">
        <w:rPr>
          <w:rFonts w:ascii="Times New Roman" w:hAnsi="Times New Roman"/>
        </w:rPr>
        <w:t>L</w:t>
      </w:r>
      <w:r w:rsidR="00D200AB" w:rsidRPr="00244D9A">
        <w:rPr>
          <w:rFonts w:ascii="Times New Roman" w:hAnsi="Times New Roman"/>
        </w:rPr>
        <w:t>everage plots.</w:t>
      </w:r>
      <w:r w:rsidR="00D200AB" w:rsidRPr="00244D9A">
        <w:rPr>
          <w:rFonts w:ascii="TimesNewRomanPSMT" w:hAnsi="TimesNewRomanPSMT" w:cs="TimesNewRomanPSMT"/>
        </w:rPr>
        <w:t xml:space="preserve"> </w:t>
      </w:r>
    </w:p>
    <w:p w14:paraId="753F2F9D" w14:textId="14C40B9E" w:rsidR="00D200AB" w:rsidRPr="00244D9A" w:rsidRDefault="00F07ED9" w:rsidP="00A43D0F">
      <w:pPr>
        <w:numPr>
          <w:ilvl w:val="0"/>
          <w:numId w:val="21"/>
        </w:numPr>
        <w:autoSpaceDE w:val="0"/>
        <w:autoSpaceDN w:val="0"/>
        <w:adjustRightInd w:val="0"/>
        <w:ind w:left="1080"/>
        <w:rPr>
          <w:rFonts w:ascii="TimesNewRomanPSMT" w:hAnsi="TimesNewRomanPSMT" w:cs="TimesNewRomanPSMT"/>
        </w:rPr>
      </w:pPr>
      <w:r w:rsidRPr="00244D9A">
        <w:rPr>
          <w:rFonts w:ascii="Times New Roman" w:hAnsi="Times New Roman"/>
        </w:rPr>
        <w:t>T</w:t>
      </w:r>
      <w:r w:rsidR="00D200AB" w:rsidRPr="00244D9A">
        <w:rPr>
          <w:rFonts w:ascii="Times New Roman" w:hAnsi="Times New Roman"/>
        </w:rPr>
        <w:t>he scatterplot of the residuals on the fitted (predicted) values.</w:t>
      </w:r>
      <w:r w:rsidR="00D200AB" w:rsidRPr="00244D9A">
        <w:rPr>
          <w:rFonts w:ascii="TimesNewRomanPSMT" w:hAnsi="TimesNewRomanPSMT" w:cs="TimesNewRomanPSMT"/>
        </w:rPr>
        <w:t xml:space="preserve"> </w:t>
      </w:r>
    </w:p>
    <w:p w14:paraId="0942F7AF" w14:textId="1DB39A69" w:rsidR="00D200AB" w:rsidRPr="00244D9A" w:rsidRDefault="00F07ED9" w:rsidP="00A43D0F">
      <w:pPr>
        <w:numPr>
          <w:ilvl w:val="0"/>
          <w:numId w:val="21"/>
        </w:numPr>
        <w:autoSpaceDE w:val="0"/>
        <w:autoSpaceDN w:val="0"/>
        <w:adjustRightInd w:val="0"/>
        <w:ind w:left="1080"/>
        <w:rPr>
          <w:rFonts w:ascii="TimesNewRomanPSMT" w:hAnsi="TimesNewRomanPSMT" w:cs="TimesNewRomanPSMT"/>
        </w:rPr>
      </w:pPr>
      <w:r w:rsidRPr="00244D9A">
        <w:rPr>
          <w:rFonts w:ascii="Times New Roman" w:hAnsi="Times New Roman"/>
        </w:rPr>
        <w:t>A</w:t>
      </w:r>
      <w:r w:rsidR="00D200AB" w:rsidRPr="00244D9A">
        <w:rPr>
          <w:rFonts w:ascii="Times New Roman" w:hAnsi="Times New Roman"/>
        </w:rPr>
        <w:t xml:space="preserve"> normal quantile plot of the residuals.</w:t>
      </w:r>
      <w:r w:rsidR="00D200AB" w:rsidRPr="00244D9A">
        <w:rPr>
          <w:rFonts w:ascii="TimesNewRomanPSMT" w:hAnsi="TimesNewRomanPSMT" w:cs="TimesNewRomanPSMT"/>
        </w:rPr>
        <w:t xml:space="preserve"> </w:t>
      </w:r>
    </w:p>
    <w:p w14:paraId="2E6AEBEB" w14:textId="7F804D38" w:rsidR="00D200AB" w:rsidRPr="00244D9A" w:rsidRDefault="00F07ED9" w:rsidP="00A43D0F">
      <w:pPr>
        <w:numPr>
          <w:ilvl w:val="0"/>
          <w:numId w:val="21"/>
        </w:numPr>
        <w:autoSpaceDE w:val="0"/>
        <w:autoSpaceDN w:val="0"/>
        <w:adjustRightInd w:val="0"/>
        <w:ind w:left="1080"/>
        <w:rPr>
          <w:rFonts w:ascii="TimesNewRomanPSMT" w:hAnsi="TimesNewRomanPSMT" w:cs="TimesNewRomanPSMT"/>
        </w:rPr>
      </w:pPr>
      <w:r w:rsidRPr="00244D9A">
        <w:rPr>
          <w:rFonts w:ascii="Times New Roman" w:hAnsi="Times New Roman"/>
        </w:rPr>
        <w:t>C</w:t>
      </w:r>
      <w:r w:rsidR="00D200AB" w:rsidRPr="00244D9A">
        <w:rPr>
          <w:rFonts w:ascii="Times New Roman" w:hAnsi="Times New Roman"/>
        </w:rPr>
        <w:t>omparison boxplots of the residuals when grouped by size.</w:t>
      </w:r>
      <w:r w:rsidR="00D200AB" w:rsidRPr="00244D9A">
        <w:rPr>
          <w:rFonts w:ascii="TimesNewRomanPSMT" w:hAnsi="TimesNewRomanPSMT" w:cs="TimesNewRomanPSMT"/>
        </w:rPr>
        <w:t xml:space="preserve"> </w:t>
      </w:r>
    </w:p>
    <w:p w14:paraId="7E761B6F" w14:textId="6876BD08" w:rsidR="00D200AB" w:rsidRPr="00244D9A" w:rsidRDefault="00F07ED9" w:rsidP="00A43D0F">
      <w:pPr>
        <w:numPr>
          <w:ilvl w:val="0"/>
          <w:numId w:val="21"/>
        </w:numPr>
        <w:autoSpaceDE w:val="0"/>
        <w:autoSpaceDN w:val="0"/>
        <w:adjustRightInd w:val="0"/>
        <w:ind w:left="1080"/>
        <w:rPr>
          <w:rFonts w:ascii="TimesNewRomanPSMT" w:hAnsi="TimesNewRomanPSMT" w:cs="TimesNewRomanPSMT"/>
        </w:rPr>
      </w:pPr>
      <w:r w:rsidRPr="00244D9A">
        <w:rPr>
          <w:rFonts w:ascii="Times New Roman" w:hAnsi="Times New Roman"/>
        </w:rPr>
        <w:t>T</w:t>
      </w:r>
      <w:r w:rsidR="00D200AB" w:rsidRPr="00244D9A">
        <w:rPr>
          <w:rFonts w:ascii="Times New Roman" w:hAnsi="Times New Roman"/>
        </w:rPr>
        <w:t>he scatterplot of the residuals on the lag of the residuals.</w:t>
      </w:r>
      <w:r w:rsidR="00D200AB" w:rsidRPr="00244D9A">
        <w:rPr>
          <w:rFonts w:ascii="TimesNewRomanPSMT" w:hAnsi="TimesNewRomanPSMT" w:cs="TimesNewRomanPSMT"/>
        </w:rPr>
        <w:t xml:space="preserve"> </w:t>
      </w:r>
    </w:p>
    <w:p w14:paraId="32E8628B" w14:textId="77777777" w:rsidR="00992B90" w:rsidRPr="00244D9A" w:rsidRDefault="00992B90" w:rsidP="00992B90">
      <w:pPr>
        <w:autoSpaceDE w:val="0"/>
        <w:autoSpaceDN w:val="0"/>
        <w:adjustRightInd w:val="0"/>
        <w:rPr>
          <w:rFonts w:ascii="TimesNewRomanPSMT" w:hAnsi="TimesNewRomanPSMT" w:cs="TimesNewRomanPSMT"/>
        </w:rPr>
      </w:pPr>
    </w:p>
    <w:p w14:paraId="77D42E7F" w14:textId="77777777" w:rsidR="00212AF1" w:rsidRDefault="00212AF1">
      <w:pPr>
        <w:rPr>
          <w:rFonts w:ascii="Times New Roman" w:hAnsi="Times New Roman"/>
          <w:b/>
        </w:rPr>
      </w:pPr>
      <w:r>
        <w:rPr>
          <w:rFonts w:ascii="Times New Roman" w:hAnsi="Times New Roman"/>
          <w:b/>
        </w:rPr>
        <w:br w:type="page"/>
      </w:r>
    </w:p>
    <w:p w14:paraId="1A78420A" w14:textId="387190FE" w:rsidR="003926F5" w:rsidRDefault="006268D6" w:rsidP="00992B90">
      <w:pPr>
        <w:autoSpaceDE w:val="0"/>
        <w:autoSpaceDN w:val="0"/>
        <w:adjustRightInd w:val="0"/>
        <w:rPr>
          <w:rFonts w:ascii="Times New Roman" w:hAnsi="Times New Roman"/>
        </w:rPr>
      </w:pPr>
      <w:r w:rsidRPr="00244D9A">
        <w:rPr>
          <w:rFonts w:ascii="Times New Roman" w:hAnsi="Times New Roman"/>
          <w:b/>
        </w:rPr>
        <w:lastRenderedPageBreak/>
        <w:t>(Q21-30</w:t>
      </w:r>
      <w:r w:rsidR="003926F5" w:rsidRPr="00244D9A">
        <w:rPr>
          <w:rFonts w:ascii="Times New Roman" w:hAnsi="Times New Roman"/>
          <w:b/>
        </w:rPr>
        <w:t>)</w:t>
      </w:r>
      <w:r w:rsidR="003926F5" w:rsidRPr="00244D9A">
        <w:rPr>
          <w:rFonts w:ascii="Times New Roman" w:hAnsi="Times New Roman"/>
        </w:rPr>
        <w:t xml:space="preserve"> </w:t>
      </w:r>
      <w:r w:rsidR="00B61594" w:rsidRPr="00244D9A">
        <w:rPr>
          <w:rFonts w:ascii="Times New Roman" w:hAnsi="Times New Roman"/>
        </w:rPr>
        <w:t>A food vendor would like to anticipate the consumption of beverages at a baseball stadium.  If the vendor prepares too few beverages, it loses the opportunity to sell more and causes long lines at service counters.  If it prepares too many beverages, the excess that is not sold is lost.  The following data show the number of cups of soft drinks sold (</w:t>
      </w:r>
      <w:proofErr w:type="spellStart"/>
      <w:r w:rsidR="00B61594" w:rsidRPr="00244D9A">
        <w:rPr>
          <w:rFonts w:ascii="Times New Roman" w:hAnsi="Times New Roman"/>
          <w:i/>
        </w:rPr>
        <w:t>Num</w:t>
      </w:r>
      <w:proofErr w:type="spellEnd"/>
      <w:r w:rsidR="00B61594" w:rsidRPr="00244D9A">
        <w:rPr>
          <w:rFonts w:ascii="Times New Roman" w:hAnsi="Times New Roman"/>
          <w:i/>
        </w:rPr>
        <w:t xml:space="preserve"> Sold</w:t>
      </w:r>
      <w:r w:rsidR="00B61594" w:rsidRPr="00244D9A">
        <w:rPr>
          <w:rFonts w:ascii="Times New Roman" w:hAnsi="Times New Roman"/>
        </w:rPr>
        <w:t xml:space="preserve">, in thousands) and the official crowd size </w:t>
      </w:r>
      <w:r w:rsidR="00B61594" w:rsidRPr="00244D9A">
        <w:rPr>
          <w:rFonts w:ascii="Times New Roman" w:hAnsi="Times New Roman"/>
          <w:i/>
        </w:rPr>
        <w:t>Crowd Size</w:t>
      </w:r>
      <w:r w:rsidR="00B61594" w:rsidRPr="00244D9A">
        <w:rPr>
          <w:rFonts w:ascii="Times New Roman" w:hAnsi="Times New Roman"/>
        </w:rPr>
        <w:t xml:space="preserve"> (also in thousands) at 40 recent games.  For example, a value of 30 for </w:t>
      </w:r>
      <w:r w:rsidR="00B61594" w:rsidRPr="00244D9A">
        <w:rPr>
          <w:rFonts w:ascii="Times New Roman" w:hAnsi="Times New Roman"/>
          <w:i/>
        </w:rPr>
        <w:t>Crowd Size</w:t>
      </w:r>
      <w:r w:rsidR="00B61594" w:rsidRPr="00244D9A">
        <w:rPr>
          <w:rFonts w:ascii="Times New Roman" w:hAnsi="Times New Roman"/>
        </w:rPr>
        <w:t xml:space="preserve"> indicates that 30,000 customers were at the game.  For each game, the vendor had prepared an excess of beverages so that there were no constraints on the customer demand.</w:t>
      </w:r>
    </w:p>
    <w:p w14:paraId="75CA8A75" w14:textId="77777777" w:rsidR="00C03D59" w:rsidRPr="00244D9A" w:rsidRDefault="00C03D59" w:rsidP="00992B90">
      <w:pPr>
        <w:autoSpaceDE w:val="0"/>
        <w:autoSpaceDN w:val="0"/>
        <w:adjustRightInd w:val="0"/>
        <w:rPr>
          <w:rFonts w:ascii="Times New Roman" w:hAnsi="Times New Roman"/>
        </w:rPr>
      </w:pPr>
    </w:p>
    <w:p w14:paraId="7B9C1F51" w14:textId="1FA86764" w:rsidR="00B61594" w:rsidRPr="00244D9A" w:rsidRDefault="005D6E3F" w:rsidP="00B61594">
      <w:pPr>
        <w:ind w:left="720"/>
        <w:jc w:val="center"/>
        <w:rPr>
          <w:rFonts w:ascii="Times New Roman" w:hAnsi="Times New Roman"/>
        </w:rPr>
      </w:pPr>
      <w:r w:rsidRPr="00244D9A">
        <w:rPr>
          <w:rFonts w:ascii="Times New Roman" w:hAnsi="Times New Roman"/>
          <w:noProof/>
        </w:rPr>
        <w:drawing>
          <wp:inline distT="0" distB="0" distL="0" distR="0" wp14:anchorId="6487B2E0" wp14:editId="4136FE67">
            <wp:extent cx="3451240" cy="2637578"/>
            <wp:effectExtent l="0" t="0" r="317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638" cy="2637882"/>
                    </a:xfrm>
                    <a:prstGeom prst="rect">
                      <a:avLst/>
                    </a:prstGeom>
                    <a:noFill/>
                    <a:ln>
                      <a:noFill/>
                    </a:ln>
                  </pic:spPr>
                </pic:pic>
              </a:graphicData>
            </a:graphic>
          </wp:inline>
        </w:drawing>
      </w:r>
    </w:p>
    <w:p w14:paraId="0BCEEB5C" w14:textId="77777777" w:rsidR="00B61594" w:rsidRPr="00244D9A" w:rsidRDefault="00B61594" w:rsidP="00B61594">
      <w:pPr>
        <w:ind w:left="720"/>
        <w:jc w:val="center"/>
        <w:rPr>
          <w:rFonts w:ascii="Times New Roman" w:hAnsi="Times New Roman"/>
        </w:rPr>
      </w:pPr>
    </w:p>
    <w:tbl>
      <w:tblPr>
        <w:tblW w:w="0" w:type="auto"/>
        <w:jc w:val="center"/>
        <w:tblLayout w:type="fixed"/>
        <w:tblCellMar>
          <w:left w:w="40" w:type="dxa"/>
          <w:right w:w="40" w:type="dxa"/>
        </w:tblCellMar>
        <w:tblLook w:val="0000" w:firstRow="0" w:lastRow="0" w:firstColumn="0" w:lastColumn="0" w:noHBand="0" w:noVBand="0"/>
      </w:tblPr>
      <w:tblGrid>
        <w:gridCol w:w="3700"/>
        <w:gridCol w:w="1520"/>
      </w:tblGrid>
      <w:tr w:rsidR="00B61594" w:rsidRPr="00244D9A" w14:paraId="4EFC4B0D" w14:textId="77777777" w:rsidTr="00B61594">
        <w:trPr>
          <w:jc w:val="center"/>
        </w:trPr>
        <w:tc>
          <w:tcPr>
            <w:tcW w:w="3700" w:type="dxa"/>
            <w:tcBorders>
              <w:top w:val="nil"/>
              <w:left w:val="nil"/>
              <w:bottom w:val="nil"/>
              <w:right w:val="nil"/>
            </w:tcBorders>
          </w:tcPr>
          <w:p w14:paraId="32D6F9F8" w14:textId="77777777" w:rsidR="00B61594" w:rsidRPr="00244D9A" w:rsidRDefault="00B61594">
            <w:pPr>
              <w:widowControl w:val="0"/>
              <w:autoSpaceDE w:val="0"/>
              <w:autoSpaceDN w:val="0"/>
              <w:adjustRightInd w:val="0"/>
              <w:rPr>
                <w:rFonts w:ascii="Lucida Grande" w:hAnsi="Lucida Grande" w:cs="Lucida Grande"/>
              </w:rPr>
            </w:pPr>
            <w:proofErr w:type="spellStart"/>
            <w:r w:rsidRPr="00244D9A">
              <w:rPr>
                <w:rFonts w:ascii="Lucida Grande" w:hAnsi="Lucida Grande" w:cs="Lucida Grande"/>
              </w:rPr>
              <w:t>RSquare</w:t>
            </w:r>
            <w:proofErr w:type="spellEnd"/>
          </w:p>
        </w:tc>
        <w:tc>
          <w:tcPr>
            <w:tcW w:w="1520" w:type="dxa"/>
            <w:tcBorders>
              <w:top w:val="nil"/>
              <w:left w:val="nil"/>
              <w:bottom w:val="nil"/>
              <w:right w:val="nil"/>
            </w:tcBorders>
          </w:tcPr>
          <w:p w14:paraId="7C406F57" w14:textId="77777777" w:rsidR="00B61594" w:rsidRPr="00244D9A" w:rsidRDefault="00B61594">
            <w:pPr>
              <w:widowControl w:val="0"/>
              <w:autoSpaceDE w:val="0"/>
              <w:autoSpaceDN w:val="0"/>
              <w:adjustRightInd w:val="0"/>
              <w:jc w:val="right"/>
              <w:rPr>
                <w:rFonts w:ascii="Lucida Grande" w:hAnsi="Lucida Grande" w:cs="Lucida Grande"/>
              </w:rPr>
            </w:pPr>
            <w:r w:rsidRPr="00244D9A">
              <w:rPr>
                <w:rFonts w:ascii="Lucida Grande" w:hAnsi="Lucida Grande" w:cs="Lucida Grande"/>
              </w:rPr>
              <w:t>0.766336</w:t>
            </w:r>
          </w:p>
        </w:tc>
      </w:tr>
      <w:tr w:rsidR="00B61594" w:rsidRPr="00244D9A" w14:paraId="3801E9BE" w14:textId="77777777" w:rsidTr="00B61594">
        <w:trPr>
          <w:jc w:val="center"/>
        </w:trPr>
        <w:tc>
          <w:tcPr>
            <w:tcW w:w="3700" w:type="dxa"/>
            <w:tcBorders>
              <w:top w:val="nil"/>
              <w:left w:val="nil"/>
              <w:bottom w:val="nil"/>
              <w:right w:val="nil"/>
            </w:tcBorders>
          </w:tcPr>
          <w:p w14:paraId="72C49AA5" w14:textId="77777777" w:rsidR="00B61594" w:rsidRPr="00244D9A" w:rsidRDefault="00B61594">
            <w:pPr>
              <w:widowControl w:val="0"/>
              <w:autoSpaceDE w:val="0"/>
              <w:autoSpaceDN w:val="0"/>
              <w:adjustRightInd w:val="0"/>
              <w:rPr>
                <w:rFonts w:ascii="Lucida Grande" w:hAnsi="Lucida Grande" w:cs="Lucida Grande"/>
              </w:rPr>
            </w:pPr>
            <w:r w:rsidRPr="00244D9A">
              <w:rPr>
                <w:rFonts w:ascii="Lucida Grande" w:hAnsi="Lucida Grande" w:cs="Lucida Grande"/>
              </w:rPr>
              <w:t>Root Mean Square Error</w:t>
            </w:r>
          </w:p>
        </w:tc>
        <w:tc>
          <w:tcPr>
            <w:tcW w:w="1520" w:type="dxa"/>
            <w:tcBorders>
              <w:top w:val="nil"/>
              <w:left w:val="nil"/>
              <w:bottom w:val="nil"/>
              <w:right w:val="nil"/>
            </w:tcBorders>
          </w:tcPr>
          <w:p w14:paraId="7B6DA28D" w14:textId="77777777" w:rsidR="00B61594" w:rsidRPr="00244D9A" w:rsidRDefault="00B61594">
            <w:pPr>
              <w:widowControl w:val="0"/>
              <w:autoSpaceDE w:val="0"/>
              <w:autoSpaceDN w:val="0"/>
              <w:adjustRightInd w:val="0"/>
              <w:jc w:val="right"/>
              <w:rPr>
                <w:rFonts w:ascii="Lucida Grande" w:hAnsi="Lucida Grande" w:cs="Lucida Grande"/>
              </w:rPr>
            </w:pPr>
            <w:r w:rsidRPr="00244D9A">
              <w:rPr>
                <w:rFonts w:ascii="Lucida Grande" w:hAnsi="Lucida Grande" w:cs="Lucida Grande"/>
              </w:rPr>
              <w:t>2.052372</w:t>
            </w:r>
          </w:p>
        </w:tc>
      </w:tr>
      <w:tr w:rsidR="00B61594" w:rsidRPr="00244D9A" w14:paraId="3567C6C5" w14:textId="77777777" w:rsidTr="00B61594">
        <w:trPr>
          <w:jc w:val="center"/>
        </w:trPr>
        <w:tc>
          <w:tcPr>
            <w:tcW w:w="3700" w:type="dxa"/>
            <w:tcBorders>
              <w:top w:val="nil"/>
              <w:left w:val="nil"/>
              <w:bottom w:val="nil"/>
              <w:right w:val="nil"/>
            </w:tcBorders>
          </w:tcPr>
          <w:p w14:paraId="3C70F4DE" w14:textId="77777777" w:rsidR="00B61594" w:rsidRPr="00244D9A" w:rsidRDefault="00B61594">
            <w:pPr>
              <w:widowControl w:val="0"/>
              <w:autoSpaceDE w:val="0"/>
              <w:autoSpaceDN w:val="0"/>
              <w:adjustRightInd w:val="0"/>
              <w:rPr>
                <w:rFonts w:ascii="Lucida Grande" w:hAnsi="Lucida Grande" w:cs="Lucida Grande"/>
              </w:rPr>
            </w:pPr>
            <w:r w:rsidRPr="00244D9A">
              <w:rPr>
                <w:rFonts w:ascii="Lucida Grande" w:hAnsi="Lucida Grande" w:cs="Lucida Grande"/>
              </w:rPr>
              <w:t>Mean of Response</w:t>
            </w:r>
          </w:p>
        </w:tc>
        <w:tc>
          <w:tcPr>
            <w:tcW w:w="1520" w:type="dxa"/>
            <w:tcBorders>
              <w:top w:val="nil"/>
              <w:left w:val="nil"/>
              <w:bottom w:val="nil"/>
              <w:right w:val="nil"/>
            </w:tcBorders>
          </w:tcPr>
          <w:p w14:paraId="546EB021" w14:textId="77777777" w:rsidR="00B61594" w:rsidRPr="00244D9A" w:rsidRDefault="00B61594">
            <w:pPr>
              <w:widowControl w:val="0"/>
              <w:autoSpaceDE w:val="0"/>
              <w:autoSpaceDN w:val="0"/>
              <w:adjustRightInd w:val="0"/>
              <w:jc w:val="right"/>
              <w:rPr>
                <w:rFonts w:ascii="Lucida Grande" w:hAnsi="Lucida Grande" w:cs="Lucida Grande"/>
              </w:rPr>
            </w:pPr>
            <w:r w:rsidRPr="00244D9A">
              <w:rPr>
                <w:rFonts w:ascii="Lucida Grande" w:hAnsi="Lucida Grande" w:cs="Lucida Grande"/>
              </w:rPr>
              <w:t>12.14365</w:t>
            </w:r>
          </w:p>
        </w:tc>
      </w:tr>
    </w:tbl>
    <w:p w14:paraId="6B59B792" w14:textId="780B6F56" w:rsidR="00B61594" w:rsidRPr="00244D9A" w:rsidRDefault="00B61594" w:rsidP="00D311CF">
      <w:pPr>
        <w:keepNext/>
        <w:widowControl w:val="0"/>
        <w:autoSpaceDE w:val="0"/>
        <w:autoSpaceDN w:val="0"/>
        <w:adjustRightInd w:val="0"/>
        <w:spacing w:before="120"/>
        <w:jc w:val="center"/>
        <w:rPr>
          <w:rFonts w:ascii="Lucida Grande" w:hAnsi="Lucida Grande" w:cs="Lucida Grande"/>
          <w:b/>
          <w:bCs/>
        </w:rPr>
      </w:pPr>
      <w:r w:rsidRPr="00244D9A">
        <w:rPr>
          <w:rFonts w:ascii="Lucida Grande" w:hAnsi="Lucida Grande" w:cs="Lucida Grande"/>
          <w:b/>
          <w:bCs/>
        </w:rPr>
        <w:t>Estimates</w:t>
      </w:r>
    </w:p>
    <w:tbl>
      <w:tblPr>
        <w:tblW w:w="0" w:type="auto"/>
        <w:jc w:val="center"/>
        <w:tblLayout w:type="fixed"/>
        <w:tblCellMar>
          <w:left w:w="40" w:type="dxa"/>
          <w:right w:w="40" w:type="dxa"/>
        </w:tblCellMar>
        <w:tblLook w:val="0000" w:firstRow="0" w:lastRow="0" w:firstColumn="0" w:lastColumn="0" w:noHBand="0" w:noVBand="0"/>
      </w:tblPr>
      <w:tblGrid>
        <w:gridCol w:w="1620"/>
        <w:gridCol w:w="1680"/>
        <w:gridCol w:w="1520"/>
        <w:gridCol w:w="1200"/>
        <w:gridCol w:w="1400"/>
      </w:tblGrid>
      <w:tr w:rsidR="00B61594" w:rsidRPr="00244D9A" w14:paraId="63D5DF39" w14:textId="77777777" w:rsidTr="00B61594">
        <w:trPr>
          <w:tblHeader/>
          <w:jc w:val="center"/>
        </w:trPr>
        <w:tc>
          <w:tcPr>
            <w:tcW w:w="1620" w:type="dxa"/>
            <w:tcBorders>
              <w:top w:val="nil"/>
              <w:left w:val="nil"/>
              <w:bottom w:val="nil"/>
              <w:right w:val="nil"/>
            </w:tcBorders>
          </w:tcPr>
          <w:p w14:paraId="6BE44B88" w14:textId="77777777" w:rsidR="00B61594" w:rsidRPr="00244D9A" w:rsidRDefault="00B61594">
            <w:pPr>
              <w:widowControl w:val="0"/>
              <w:autoSpaceDE w:val="0"/>
              <w:autoSpaceDN w:val="0"/>
              <w:adjustRightInd w:val="0"/>
              <w:rPr>
                <w:rFonts w:ascii="Lucida Grande" w:hAnsi="Lucida Grande" w:cs="Lucida Grande"/>
                <w:b/>
                <w:bCs/>
              </w:rPr>
            </w:pPr>
            <w:r w:rsidRPr="00244D9A">
              <w:rPr>
                <w:rFonts w:ascii="Lucida Grande" w:hAnsi="Lucida Grande" w:cs="Lucida Grande"/>
                <w:b/>
                <w:bCs/>
              </w:rPr>
              <w:t>Term</w:t>
            </w:r>
          </w:p>
        </w:tc>
        <w:tc>
          <w:tcPr>
            <w:tcW w:w="1680" w:type="dxa"/>
            <w:tcBorders>
              <w:top w:val="nil"/>
              <w:left w:val="nil"/>
              <w:bottom w:val="nil"/>
              <w:right w:val="nil"/>
            </w:tcBorders>
          </w:tcPr>
          <w:p w14:paraId="1D268203" w14:textId="77777777" w:rsidR="00B61594" w:rsidRPr="00244D9A" w:rsidRDefault="00B61594">
            <w:pPr>
              <w:widowControl w:val="0"/>
              <w:autoSpaceDE w:val="0"/>
              <w:autoSpaceDN w:val="0"/>
              <w:adjustRightInd w:val="0"/>
              <w:jc w:val="right"/>
              <w:rPr>
                <w:rFonts w:ascii="Lucida Grande" w:hAnsi="Lucida Grande" w:cs="Lucida Grande"/>
                <w:b/>
                <w:bCs/>
              </w:rPr>
            </w:pPr>
            <w:r w:rsidRPr="00244D9A">
              <w:rPr>
                <w:rFonts w:ascii="Lucida Grande" w:hAnsi="Lucida Grande" w:cs="Lucida Grande"/>
                <w:b/>
                <w:bCs/>
              </w:rPr>
              <w:t>Estimate</w:t>
            </w:r>
          </w:p>
        </w:tc>
        <w:tc>
          <w:tcPr>
            <w:tcW w:w="1520" w:type="dxa"/>
            <w:tcBorders>
              <w:top w:val="nil"/>
              <w:left w:val="nil"/>
              <w:bottom w:val="nil"/>
              <w:right w:val="nil"/>
            </w:tcBorders>
          </w:tcPr>
          <w:p w14:paraId="69567B76" w14:textId="77777777" w:rsidR="00B61594" w:rsidRPr="00244D9A" w:rsidRDefault="00B61594">
            <w:pPr>
              <w:widowControl w:val="0"/>
              <w:autoSpaceDE w:val="0"/>
              <w:autoSpaceDN w:val="0"/>
              <w:adjustRightInd w:val="0"/>
              <w:jc w:val="right"/>
              <w:rPr>
                <w:rFonts w:ascii="Lucida Grande" w:hAnsi="Lucida Grande" w:cs="Lucida Grande"/>
                <w:b/>
                <w:bCs/>
              </w:rPr>
            </w:pPr>
            <w:proofErr w:type="spellStart"/>
            <w:r w:rsidRPr="00244D9A">
              <w:rPr>
                <w:rFonts w:ascii="Lucida Grande" w:hAnsi="Lucida Grande" w:cs="Lucida Grande"/>
                <w:b/>
                <w:bCs/>
              </w:rPr>
              <w:t>Std</w:t>
            </w:r>
            <w:proofErr w:type="spellEnd"/>
            <w:r w:rsidRPr="00244D9A">
              <w:rPr>
                <w:rFonts w:ascii="Lucida Grande" w:hAnsi="Lucida Grande" w:cs="Lucida Grande"/>
                <w:b/>
                <w:bCs/>
              </w:rPr>
              <w:t xml:space="preserve"> Error</w:t>
            </w:r>
          </w:p>
        </w:tc>
        <w:tc>
          <w:tcPr>
            <w:tcW w:w="1200" w:type="dxa"/>
            <w:tcBorders>
              <w:top w:val="nil"/>
              <w:left w:val="nil"/>
              <w:bottom w:val="nil"/>
              <w:right w:val="nil"/>
            </w:tcBorders>
          </w:tcPr>
          <w:p w14:paraId="35CB5DEC" w14:textId="77777777" w:rsidR="00B61594" w:rsidRPr="00244D9A" w:rsidRDefault="00B61594">
            <w:pPr>
              <w:widowControl w:val="0"/>
              <w:autoSpaceDE w:val="0"/>
              <w:autoSpaceDN w:val="0"/>
              <w:adjustRightInd w:val="0"/>
              <w:jc w:val="right"/>
              <w:rPr>
                <w:rFonts w:ascii="Lucida Grande" w:hAnsi="Lucida Grande" w:cs="Lucida Grande"/>
                <w:b/>
                <w:bCs/>
              </w:rPr>
            </w:pPr>
            <w:proofErr w:type="gramStart"/>
            <w:r w:rsidRPr="00244D9A">
              <w:rPr>
                <w:rFonts w:ascii="Lucida Grande" w:hAnsi="Lucida Grande" w:cs="Lucida Grande"/>
                <w:b/>
                <w:bCs/>
              </w:rPr>
              <w:t>t</w:t>
            </w:r>
            <w:proofErr w:type="gramEnd"/>
            <w:r w:rsidRPr="00244D9A">
              <w:rPr>
                <w:rFonts w:ascii="Lucida Grande" w:hAnsi="Lucida Grande" w:cs="Lucida Grande"/>
                <w:b/>
                <w:bCs/>
              </w:rPr>
              <w:t xml:space="preserve"> Ratio</w:t>
            </w:r>
          </w:p>
        </w:tc>
        <w:tc>
          <w:tcPr>
            <w:tcW w:w="1400" w:type="dxa"/>
            <w:tcBorders>
              <w:top w:val="nil"/>
              <w:left w:val="nil"/>
              <w:bottom w:val="nil"/>
              <w:right w:val="nil"/>
            </w:tcBorders>
          </w:tcPr>
          <w:p w14:paraId="55DEEA78" w14:textId="77777777" w:rsidR="00B61594" w:rsidRPr="00244D9A" w:rsidRDefault="00B61594">
            <w:pPr>
              <w:widowControl w:val="0"/>
              <w:autoSpaceDE w:val="0"/>
              <w:autoSpaceDN w:val="0"/>
              <w:adjustRightInd w:val="0"/>
              <w:jc w:val="right"/>
              <w:rPr>
                <w:rFonts w:ascii="Lucida Grande" w:hAnsi="Lucida Grande" w:cs="Lucida Grande"/>
                <w:b/>
                <w:bCs/>
              </w:rPr>
            </w:pPr>
            <w:r w:rsidRPr="00244D9A">
              <w:rPr>
                <w:rFonts w:ascii="Lucida Grande" w:hAnsi="Lucida Grande" w:cs="Lucida Grande"/>
                <w:b/>
                <w:bCs/>
              </w:rPr>
              <w:t>Prob&gt;|t|</w:t>
            </w:r>
          </w:p>
        </w:tc>
      </w:tr>
      <w:tr w:rsidR="00B61594" w:rsidRPr="00244D9A" w14:paraId="731AC467" w14:textId="77777777" w:rsidTr="00B61594">
        <w:trPr>
          <w:jc w:val="center"/>
        </w:trPr>
        <w:tc>
          <w:tcPr>
            <w:tcW w:w="1620" w:type="dxa"/>
            <w:tcBorders>
              <w:top w:val="nil"/>
              <w:left w:val="nil"/>
              <w:bottom w:val="nil"/>
              <w:right w:val="nil"/>
            </w:tcBorders>
          </w:tcPr>
          <w:p w14:paraId="1EE1818C" w14:textId="77777777" w:rsidR="00B61594" w:rsidRPr="00244D9A" w:rsidRDefault="00B61594">
            <w:pPr>
              <w:widowControl w:val="0"/>
              <w:autoSpaceDE w:val="0"/>
              <w:autoSpaceDN w:val="0"/>
              <w:adjustRightInd w:val="0"/>
              <w:rPr>
                <w:rFonts w:ascii="Lucida Grande" w:hAnsi="Lucida Grande" w:cs="Lucida Grande"/>
              </w:rPr>
            </w:pPr>
            <w:r w:rsidRPr="00244D9A">
              <w:rPr>
                <w:rFonts w:ascii="Lucida Grande" w:hAnsi="Lucida Grande" w:cs="Lucida Grande"/>
              </w:rPr>
              <w:t>Intercept</w:t>
            </w:r>
          </w:p>
        </w:tc>
        <w:tc>
          <w:tcPr>
            <w:tcW w:w="1680" w:type="dxa"/>
            <w:tcBorders>
              <w:top w:val="nil"/>
              <w:left w:val="nil"/>
              <w:bottom w:val="nil"/>
              <w:right w:val="nil"/>
            </w:tcBorders>
          </w:tcPr>
          <w:p w14:paraId="7526BDDA" w14:textId="77777777" w:rsidR="00B61594" w:rsidRPr="00244D9A" w:rsidRDefault="00B61594">
            <w:pPr>
              <w:widowControl w:val="0"/>
              <w:autoSpaceDE w:val="0"/>
              <w:autoSpaceDN w:val="0"/>
              <w:adjustRightInd w:val="0"/>
              <w:jc w:val="right"/>
              <w:rPr>
                <w:rFonts w:ascii="Lucida Grande" w:hAnsi="Lucida Grande" w:cs="Lucida Grande"/>
              </w:rPr>
            </w:pPr>
            <w:r w:rsidRPr="00244D9A">
              <w:rPr>
                <w:rFonts w:ascii="Lucida Grande" w:hAnsi="Lucida Grande" w:cs="Lucida Grande"/>
              </w:rPr>
              <w:t>1.1429295</w:t>
            </w:r>
          </w:p>
        </w:tc>
        <w:tc>
          <w:tcPr>
            <w:tcW w:w="1520" w:type="dxa"/>
            <w:tcBorders>
              <w:top w:val="nil"/>
              <w:left w:val="nil"/>
              <w:bottom w:val="nil"/>
              <w:right w:val="nil"/>
            </w:tcBorders>
          </w:tcPr>
          <w:p w14:paraId="6A4E57B1" w14:textId="77777777" w:rsidR="00B61594" w:rsidRPr="00244D9A" w:rsidRDefault="00B61594">
            <w:pPr>
              <w:widowControl w:val="0"/>
              <w:autoSpaceDE w:val="0"/>
              <w:autoSpaceDN w:val="0"/>
              <w:adjustRightInd w:val="0"/>
              <w:jc w:val="right"/>
              <w:rPr>
                <w:rFonts w:ascii="Lucida Grande" w:hAnsi="Lucida Grande" w:cs="Lucida Grande"/>
              </w:rPr>
            </w:pPr>
            <w:r w:rsidRPr="00244D9A">
              <w:rPr>
                <w:rFonts w:ascii="Lucida Grande" w:hAnsi="Lucida Grande" w:cs="Lucida Grande"/>
              </w:rPr>
              <w:t>1.037463</w:t>
            </w:r>
          </w:p>
        </w:tc>
        <w:tc>
          <w:tcPr>
            <w:tcW w:w="1200" w:type="dxa"/>
            <w:tcBorders>
              <w:top w:val="nil"/>
              <w:left w:val="nil"/>
              <w:bottom w:val="nil"/>
              <w:right w:val="nil"/>
            </w:tcBorders>
          </w:tcPr>
          <w:p w14:paraId="5A87191C" w14:textId="77777777" w:rsidR="00B61594" w:rsidRPr="00244D9A" w:rsidRDefault="00B61594">
            <w:pPr>
              <w:widowControl w:val="0"/>
              <w:autoSpaceDE w:val="0"/>
              <w:autoSpaceDN w:val="0"/>
              <w:adjustRightInd w:val="0"/>
              <w:jc w:val="right"/>
              <w:rPr>
                <w:rFonts w:ascii="Lucida Grande" w:hAnsi="Lucida Grande" w:cs="Lucida Grande"/>
              </w:rPr>
            </w:pPr>
            <w:r w:rsidRPr="00244D9A">
              <w:rPr>
                <w:rFonts w:ascii="Lucida Grande" w:hAnsi="Lucida Grande" w:cs="Lucida Grande"/>
              </w:rPr>
              <w:t>1.10</w:t>
            </w:r>
          </w:p>
        </w:tc>
        <w:tc>
          <w:tcPr>
            <w:tcW w:w="1400" w:type="dxa"/>
            <w:tcBorders>
              <w:top w:val="nil"/>
              <w:left w:val="nil"/>
              <w:bottom w:val="nil"/>
              <w:right w:val="nil"/>
            </w:tcBorders>
          </w:tcPr>
          <w:p w14:paraId="0BDB3206" w14:textId="77777777" w:rsidR="00B61594" w:rsidRPr="00244D9A" w:rsidRDefault="00B61594">
            <w:pPr>
              <w:widowControl w:val="0"/>
              <w:autoSpaceDE w:val="0"/>
              <w:autoSpaceDN w:val="0"/>
              <w:adjustRightInd w:val="0"/>
              <w:jc w:val="right"/>
              <w:rPr>
                <w:rFonts w:ascii="Lucida Grande" w:hAnsi="Lucida Grande" w:cs="Lucida Grande"/>
              </w:rPr>
            </w:pPr>
            <w:r w:rsidRPr="00244D9A">
              <w:rPr>
                <w:rFonts w:ascii="Lucida Grande" w:hAnsi="Lucida Grande" w:cs="Lucida Grande"/>
              </w:rPr>
              <w:t>0.2775</w:t>
            </w:r>
          </w:p>
        </w:tc>
      </w:tr>
      <w:tr w:rsidR="00B61594" w:rsidRPr="00244D9A" w14:paraId="381FD36B" w14:textId="77777777" w:rsidTr="00B61594">
        <w:trPr>
          <w:jc w:val="center"/>
        </w:trPr>
        <w:tc>
          <w:tcPr>
            <w:tcW w:w="1620" w:type="dxa"/>
            <w:tcBorders>
              <w:top w:val="nil"/>
              <w:left w:val="nil"/>
              <w:bottom w:val="nil"/>
              <w:right w:val="nil"/>
            </w:tcBorders>
          </w:tcPr>
          <w:p w14:paraId="64ED9468" w14:textId="77777777" w:rsidR="00B61594" w:rsidRPr="00244D9A" w:rsidRDefault="00B61594">
            <w:pPr>
              <w:widowControl w:val="0"/>
              <w:autoSpaceDE w:val="0"/>
              <w:autoSpaceDN w:val="0"/>
              <w:adjustRightInd w:val="0"/>
              <w:rPr>
                <w:rFonts w:ascii="Lucida Grande" w:hAnsi="Lucida Grande" w:cs="Lucida Grande"/>
              </w:rPr>
            </w:pPr>
            <w:r w:rsidRPr="00244D9A">
              <w:rPr>
                <w:rFonts w:ascii="Lucida Grande" w:hAnsi="Lucida Grande" w:cs="Lucida Grande"/>
              </w:rPr>
              <w:t>Crowd Size</w:t>
            </w:r>
          </w:p>
        </w:tc>
        <w:tc>
          <w:tcPr>
            <w:tcW w:w="1680" w:type="dxa"/>
            <w:tcBorders>
              <w:top w:val="nil"/>
              <w:left w:val="nil"/>
              <w:bottom w:val="nil"/>
              <w:right w:val="nil"/>
            </w:tcBorders>
          </w:tcPr>
          <w:p w14:paraId="43016FE9" w14:textId="77777777" w:rsidR="00B61594" w:rsidRPr="00244D9A" w:rsidRDefault="00B61594">
            <w:pPr>
              <w:widowControl w:val="0"/>
              <w:autoSpaceDE w:val="0"/>
              <w:autoSpaceDN w:val="0"/>
              <w:adjustRightInd w:val="0"/>
              <w:jc w:val="right"/>
              <w:rPr>
                <w:rFonts w:ascii="Lucida Grande" w:hAnsi="Lucida Grande" w:cs="Lucida Grande"/>
              </w:rPr>
            </w:pPr>
            <w:r w:rsidRPr="00244D9A">
              <w:rPr>
                <w:rFonts w:ascii="Lucida Grande" w:hAnsi="Lucida Grande" w:cs="Lucida Grande"/>
              </w:rPr>
              <w:t>0.4522392</w:t>
            </w:r>
          </w:p>
        </w:tc>
        <w:tc>
          <w:tcPr>
            <w:tcW w:w="1520" w:type="dxa"/>
            <w:tcBorders>
              <w:top w:val="nil"/>
              <w:left w:val="nil"/>
              <w:bottom w:val="nil"/>
              <w:right w:val="nil"/>
            </w:tcBorders>
          </w:tcPr>
          <w:p w14:paraId="292F0C8C" w14:textId="77777777" w:rsidR="00B61594" w:rsidRPr="00244D9A" w:rsidRDefault="00B61594">
            <w:pPr>
              <w:widowControl w:val="0"/>
              <w:autoSpaceDE w:val="0"/>
              <w:autoSpaceDN w:val="0"/>
              <w:adjustRightInd w:val="0"/>
              <w:jc w:val="right"/>
              <w:rPr>
                <w:rFonts w:ascii="Lucida Grande" w:hAnsi="Lucida Grande" w:cs="Lucida Grande"/>
              </w:rPr>
            </w:pPr>
            <w:r w:rsidRPr="00244D9A">
              <w:rPr>
                <w:rFonts w:ascii="Lucida Grande" w:hAnsi="Lucida Grande" w:cs="Lucida Grande"/>
              </w:rPr>
              <w:t>0.04051</w:t>
            </w:r>
          </w:p>
        </w:tc>
        <w:tc>
          <w:tcPr>
            <w:tcW w:w="1200" w:type="dxa"/>
            <w:tcBorders>
              <w:top w:val="nil"/>
              <w:left w:val="nil"/>
              <w:bottom w:val="nil"/>
              <w:right w:val="nil"/>
            </w:tcBorders>
          </w:tcPr>
          <w:p w14:paraId="0D01149B" w14:textId="77777777" w:rsidR="00B61594" w:rsidRPr="00244D9A" w:rsidRDefault="00B61594">
            <w:pPr>
              <w:widowControl w:val="0"/>
              <w:autoSpaceDE w:val="0"/>
              <w:autoSpaceDN w:val="0"/>
              <w:adjustRightInd w:val="0"/>
              <w:jc w:val="right"/>
              <w:rPr>
                <w:rFonts w:ascii="Lucida Grande" w:hAnsi="Lucida Grande" w:cs="Lucida Grande"/>
              </w:rPr>
            </w:pPr>
            <w:r w:rsidRPr="00244D9A">
              <w:rPr>
                <w:rFonts w:ascii="Lucida Grande" w:hAnsi="Lucida Grande" w:cs="Lucida Grande"/>
              </w:rPr>
              <w:t>11.16</w:t>
            </w:r>
          </w:p>
        </w:tc>
        <w:tc>
          <w:tcPr>
            <w:tcW w:w="1400" w:type="dxa"/>
            <w:tcBorders>
              <w:top w:val="nil"/>
              <w:left w:val="nil"/>
              <w:bottom w:val="nil"/>
              <w:right w:val="nil"/>
            </w:tcBorders>
          </w:tcPr>
          <w:p w14:paraId="7D802531" w14:textId="77777777" w:rsidR="00B61594" w:rsidRPr="00244D9A" w:rsidRDefault="00B61594">
            <w:pPr>
              <w:widowControl w:val="0"/>
              <w:autoSpaceDE w:val="0"/>
              <w:autoSpaceDN w:val="0"/>
              <w:adjustRightInd w:val="0"/>
              <w:jc w:val="right"/>
              <w:rPr>
                <w:rFonts w:ascii="Lucida Grande" w:hAnsi="Lucida Grande" w:cs="Lucida Grande"/>
              </w:rPr>
            </w:pPr>
            <w:proofErr w:type="gramStart"/>
            <w:r w:rsidRPr="00244D9A">
              <w:rPr>
                <w:rFonts w:ascii="Lucida Grande" w:hAnsi="Lucida Grande" w:cs="Lucida Grande"/>
              </w:rPr>
              <w:t>&lt;.0001</w:t>
            </w:r>
            <w:proofErr w:type="gramEnd"/>
            <w:r w:rsidRPr="00244D9A">
              <w:rPr>
                <w:rFonts w:ascii="Lucida Grande" w:hAnsi="Lucida Grande" w:cs="Lucida Grande"/>
              </w:rPr>
              <w:t>*</w:t>
            </w:r>
          </w:p>
        </w:tc>
      </w:tr>
    </w:tbl>
    <w:p w14:paraId="3A7BFEED" w14:textId="3DEB6EE2" w:rsidR="005D6E3F" w:rsidRPr="00244D9A" w:rsidRDefault="005D6E3F" w:rsidP="005D6E3F">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The fitted model implies that</w:t>
      </w:r>
    </w:p>
    <w:p w14:paraId="69F7BCD9" w14:textId="6014B349" w:rsidR="005D6E3F" w:rsidRPr="00244D9A" w:rsidRDefault="005D6E3F" w:rsidP="00A43D0F">
      <w:pPr>
        <w:numPr>
          <w:ilvl w:val="0"/>
          <w:numId w:val="23"/>
        </w:numPr>
        <w:autoSpaceDE w:val="0"/>
        <w:autoSpaceDN w:val="0"/>
        <w:adjustRightInd w:val="0"/>
        <w:ind w:left="1080"/>
        <w:rPr>
          <w:rFonts w:ascii="TimesNewRomanPSMT" w:hAnsi="TimesNewRomanPSMT" w:cs="TimesNewRomanPSMT"/>
        </w:rPr>
      </w:pPr>
      <w:r w:rsidRPr="00244D9A">
        <w:t>76 percent of the observations are close to the fitted regression line.</w:t>
      </w:r>
      <w:r w:rsidRPr="00244D9A">
        <w:rPr>
          <w:rFonts w:ascii="TimesNewRomanPSMT" w:hAnsi="TimesNewRomanPSMT" w:cs="TimesNewRomanPSMT"/>
        </w:rPr>
        <w:t xml:space="preserve"> </w:t>
      </w:r>
    </w:p>
    <w:p w14:paraId="1BACA556" w14:textId="494F8B17" w:rsidR="005D6E3F" w:rsidRPr="00244D9A" w:rsidRDefault="005D6E3F" w:rsidP="00A43D0F">
      <w:pPr>
        <w:numPr>
          <w:ilvl w:val="0"/>
          <w:numId w:val="23"/>
        </w:numPr>
        <w:autoSpaceDE w:val="0"/>
        <w:autoSpaceDN w:val="0"/>
        <w:adjustRightInd w:val="0"/>
        <w:ind w:left="1080"/>
        <w:rPr>
          <w:rFonts w:ascii="TimesNewRomanPSMT" w:hAnsi="TimesNewRomanPSMT" w:cs="TimesNewRomanPSMT"/>
        </w:rPr>
      </w:pPr>
      <w:r w:rsidRPr="00244D9A">
        <w:t>The standard deviation of beverage sales is about 2 cups sold per person.</w:t>
      </w:r>
      <w:r w:rsidRPr="00244D9A">
        <w:rPr>
          <w:rFonts w:ascii="TimesNewRomanPSMT" w:hAnsi="TimesNewRomanPSMT" w:cs="TimesNewRomanPSMT"/>
        </w:rPr>
        <w:t xml:space="preserve"> </w:t>
      </w:r>
    </w:p>
    <w:p w14:paraId="1713CAEA" w14:textId="6D5C4294" w:rsidR="005D6E3F" w:rsidRPr="00244D9A" w:rsidRDefault="005D6E3F" w:rsidP="00A43D0F">
      <w:pPr>
        <w:numPr>
          <w:ilvl w:val="0"/>
          <w:numId w:val="23"/>
        </w:numPr>
        <w:autoSpaceDE w:val="0"/>
        <w:autoSpaceDN w:val="0"/>
        <w:adjustRightInd w:val="0"/>
        <w:ind w:left="1080"/>
        <w:rPr>
          <w:rFonts w:ascii="TimesNewRomanPSMT" w:hAnsi="TimesNewRomanPSMT" w:cs="TimesNewRomanPSMT"/>
        </w:rPr>
      </w:pPr>
      <w:r w:rsidRPr="00244D9A">
        <w:t>An empty stadium – a game that no one attended – generates no sales.</w:t>
      </w:r>
      <w:r w:rsidRPr="00244D9A">
        <w:rPr>
          <w:rFonts w:ascii="TimesNewRomanPSMT" w:hAnsi="TimesNewRomanPSMT" w:cs="TimesNewRomanPSMT"/>
        </w:rPr>
        <w:t xml:space="preserve"> </w:t>
      </w:r>
    </w:p>
    <w:p w14:paraId="2B995C51" w14:textId="35775F00" w:rsidR="005D6E3F" w:rsidRPr="00244D9A" w:rsidRDefault="005D6E3F" w:rsidP="00A43D0F">
      <w:pPr>
        <w:numPr>
          <w:ilvl w:val="0"/>
          <w:numId w:val="23"/>
        </w:numPr>
        <w:autoSpaceDE w:val="0"/>
        <w:autoSpaceDN w:val="0"/>
        <w:adjustRightInd w:val="0"/>
        <w:ind w:left="1080"/>
        <w:rPr>
          <w:rFonts w:ascii="TimesNewRomanPSMT" w:hAnsi="TimesNewRomanPSMT" w:cs="TimesNewRomanPSMT"/>
        </w:rPr>
      </w:pPr>
      <w:r w:rsidRPr="00244D9A">
        <w:t>The vendor on average sells about 1 cup for every 2 customers at the game.</w:t>
      </w:r>
      <w:r w:rsidRPr="00244D9A">
        <w:rPr>
          <w:rFonts w:ascii="TimesNewRomanPSMT" w:hAnsi="TimesNewRomanPSMT" w:cs="TimesNewRomanPSMT"/>
        </w:rPr>
        <w:t xml:space="preserve"> </w:t>
      </w:r>
    </w:p>
    <w:p w14:paraId="1F84FE07" w14:textId="4C121920" w:rsidR="005D6E3F" w:rsidRPr="00244D9A" w:rsidRDefault="005D6E3F" w:rsidP="00A43D0F">
      <w:pPr>
        <w:numPr>
          <w:ilvl w:val="0"/>
          <w:numId w:val="23"/>
        </w:numPr>
        <w:autoSpaceDE w:val="0"/>
        <w:autoSpaceDN w:val="0"/>
        <w:adjustRightInd w:val="0"/>
        <w:ind w:left="1080"/>
        <w:rPr>
          <w:rFonts w:ascii="TimesNewRomanPSMT" w:hAnsi="TimesNewRomanPSMT" w:cs="TimesNewRomanPSMT"/>
        </w:rPr>
      </w:pPr>
      <w:r w:rsidRPr="00244D9A">
        <w:t xml:space="preserve"> None of the above.</w:t>
      </w:r>
      <w:r w:rsidRPr="00244D9A">
        <w:rPr>
          <w:rFonts w:ascii="TimesNewRomanPSMT" w:hAnsi="TimesNewRomanPSMT" w:cs="TimesNewRomanPSMT"/>
        </w:rPr>
        <w:t xml:space="preserve"> </w:t>
      </w:r>
    </w:p>
    <w:p w14:paraId="2323764E" w14:textId="1AD9814D" w:rsidR="005D6E3F" w:rsidRPr="00244D9A" w:rsidRDefault="005D6E3F" w:rsidP="005D6E3F">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If 30,000 customers are expected to attend a game, then the fitted model implies that the vendor will sell on average about</w:t>
      </w:r>
    </w:p>
    <w:p w14:paraId="4AA0E673" w14:textId="19B5A664" w:rsidR="005D6E3F" w:rsidRPr="00244D9A" w:rsidRDefault="005D6E3F" w:rsidP="00A43D0F">
      <w:pPr>
        <w:numPr>
          <w:ilvl w:val="0"/>
          <w:numId w:val="24"/>
        </w:numPr>
        <w:autoSpaceDE w:val="0"/>
        <w:autoSpaceDN w:val="0"/>
        <w:adjustRightInd w:val="0"/>
        <w:ind w:left="1080"/>
        <w:rPr>
          <w:rFonts w:ascii="TimesNewRomanPSMT" w:hAnsi="TimesNewRomanPSMT" w:cs="TimesNewRomanPSMT"/>
        </w:rPr>
      </w:pPr>
      <w:r w:rsidRPr="00244D9A">
        <w:t>12,140 cups.</w:t>
      </w:r>
      <w:r w:rsidRPr="00244D9A">
        <w:rPr>
          <w:rFonts w:ascii="TimesNewRomanPSMT" w:hAnsi="TimesNewRomanPSMT" w:cs="TimesNewRomanPSMT"/>
        </w:rPr>
        <w:t xml:space="preserve"> </w:t>
      </w:r>
    </w:p>
    <w:p w14:paraId="3006765D" w14:textId="02F787A2" w:rsidR="005D6E3F" w:rsidRPr="00244D9A" w:rsidRDefault="005D6E3F" w:rsidP="00A43D0F">
      <w:pPr>
        <w:numPr>
          <w:ilvl w:val="0"/>
          <w:numId w:val="24"/>
        </w:numPr>
        <w:autoSpaceDE w:val="0"/>
        <w:autoSpaceDN w:val="0"/>
        <w:adjustRightInd w:val="0"/>
        <w:ind w:left="1080"/>
        <w:rPr>
          <w:rFonts w:ascii="TimesNewRomanPSMT" w:hAnsi="TimesNewRomanPSMT" w:cs="TimesNewRomanPSMT"/>
        </w:rPr>
      </w:pPr>
      <w:r w:rsidRPr="00244D9A">
        <w:t>13,600 cups.</w:t>
      </w:r>
      <w:r w:rsidRPr="00244D9A">
        <w:rPr>
          <w:rFonts w:ascii="TimesNewRomanPSMT" w:hAnsi="TimesNewRomanPSMT" w:cs="TimesNewRomanPSMT"/>
        </w:rPr>
        <w:t xml:space="preserve"> </w:t>
      </w:r>
    </w:p>
    <w:p w14:paraId="5A5B0206" w14:textId="70698C73" w:rsidR="005D6E3F" w:rsidRPr="00244D9A" w:rsidRDefault="005D6E3F" w:rsidP="00A43D0F">
      <w:pPr>
        <w:numPr>
          <w:ilvl w:val="0"/>
          <w:numId w:val="24"/>
        </w:numPr>
        <w:autoSpaceDE w:val="0"/>
        <w:autoSpaceDN w:val="0"/>
        <w:adjustRightInd w:val="0"/>
        <w:ind w:left="1080"/>
        <w:rPr>
          <w:rFonts w:ascii="TimesNewRomanPSMT" w:hAnsi="TimesNewRomanPSMT" w:cs="TimesNewRomanPSMT"/>
        </w:rPr>
      </w:pPr>
      <w:r w:rsidRPr="00244D9A">
        <w:t>14,700 cups.</w:t>
      </w:r>
      <w:r w:rsidRPr="00244D9A">
        <w:rPr>
          <w:rFonts w:ascii="TimesNewRomanPSMT" w:hAnsi="TimesNewRomanPSMT" w:cs="TimesNewRomanPSMT"/>
        </w:rPr>
        <w:t xml:space="preserve"> </w:t>
      </w:r>
    </w:p>
    <w:p w14:paraId="06451DD0" w14:textId="2495712E" w:rsidR="005D6E3F" w:rsidRPr="00244D9A" w:rsidRDefault="005D6E3F" w:rsidP="00A43D0F">
      <w:pPr>
        <w:numPr>
          <w:ilvl w:val="0"/>
          <w:numId w:val="24"/>
        </w:numPr>
        <w:autoSpaceDE w:val="0"/>
        <w:autoSpaceDN w:val="0"/>
        <w:adjustRightInd w:val="0"/>
        <w:ind w:left="1080"/>
        <w:rPr>
          <w:rFonts w:ascii="TimesNewRomanPSMT" w:hAnsi="TimesNewRomanPSMT" w:cs="TimesNewRomanPSMT"/>
        </w:rPr>
      </w:pPr>
      <w:r w:rsidRPr="00244D9A">
        <w:t>16,900 cups.</w:t>
      </w:r>
      <w:r w:rsidRPr="00244D9A">
        <w:rPr>
          <w:rFonts w:ascii="TimesNewRomanPSMT" w:hAnsi="TimesNewRomanPSMT" w:cs="TimesNewRomanPSMT"/>
        </w:rPr>
        <w:t xml:space="preserve"> </w:t>
      </w:r>
    </w:p>
    <w:p w14:paraId="11858390" w14:textId="4A14DFB0" w:rsidR="005D6E3F" w:rsidRPr="00244D9A" w:rsidRDefault="005D6E3F" w:rsidP="00A43D0F">
      <w:pPr>
        <w:numPr>
          <w:ilvl w:val="0"/>
          <w:numId w:val="24"/>
        </w:numPr>
        <w:autoSpaceDE w:val="0"/>
        <w:autoSpaceDN w:val="0"/>
        <w:adjustRightInd w:val="0"/>
        <w:ind w:left="1080"/>
        <w:rPr>
          <w:rFonts w:ascii="TimesNewRomanPSMT" w:hAnsi="TimesNewRomanPSMT" w:cs="TimesNewRomanPSMT"/>
        </w:rPr>
      </w:pPr>
      <w:r w:rsidRPr="00244D9A">
        <w:t>19,000 cups.</w:t>
      </w:r>
      <w:r w:rsidRPr="00244D9A">
        <w:rPr>
          <w:rFonts w:ascii="TimesNewRomanPSMT" w:hAnsi="TimesNewRomanPSMT" w:cs="TimesNewRomanPSMT"/>
        </w:rPr>
        <w:t xml:space="preserve"> </w:t>
      </w:r>
    </w:p>
    <w:p w14:paraId="0C46EAD2" w14:textId="1243D445" w:rsidR="006058CB" w:rsidRPr="00244D9A" w:rsidRDefault="00AB2046" w:rsidP="006058CB">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lastRenderedPageBreak/>
        <w:t>Suppose that the fitted model predicts sales of 16,000 for a coming game based on the anticipated attendance.  Assuming that this number of customers do attend and this model and the assumptions of the SRM hold, how many cups of beverage should the vendor prepare in order to meet demand with 97.5% probability</w:t>
      </w:r>
    </w:p>
    <w:p w14:paraId="35A972D7" w14:textId="40A764A4" w:rsidR="00AB2046" w:rsidRPr="00244D9A" w:rsidRDefault="00AB2046" w:rsidP="00A43D0F">
      <w:pPr>
        <w:numPr>
          <w:ilvl w:val="0"/>
          <w:numId w:val="25"/>
        </w:numPr>
        <w:autoSpaceDE w:val="0"/>
        <w:autoSpaceDN w:val="0"/>
        <w:adjustRightInd w:val="0"/>
        <w:ind w:left="1080"/>
        <w:rPr>
          <w:rFonts w:ascii="TimesNewRomanPSMT" w:hAnsi="TimesNewRomanPSMT" w:cs="TimesNewRomanPSMT"/>
        </w:rPr>
      </w:pPr>
      <w:r w:rsidRPr="00244D9A">
        <w:t>16,000 cups.</w:t>
      </w:r>
      <w:r w:rsidRPr="00244D9A">
        <w:rPr>
          <w:rFonts w:ascii="TimesNewRomanPSMT" w:hAnsi="TimesNewRomanPSMT" w:cs="TimesNewRomanPSMT"/>
        </w:rPr>
        <w:t xml:space="preserve"> </w:t>
      </w:r>
    </w:p>
    <w:p w14:paraId="118EBC93" w14:textId="2BE51318" w:rsidR="00AB2046" w:rsidRPr="00244D9A" w:rsidRDefault="00AB2046" w:rsidP="00A43D0F">
      <w:pPr>
        <w:numPr>
          <w:ilvl w:val="0"/>
          <w:numId w:val="25"/>
        </w:numPr>
        <w:autoSpaceDE w:val="0"/>
        <w:autoSpaceDN w:val="0"/>
        <w:adjustRightInd w:val="0"/>
        <w:ind w:left="1080"/>
        <w:rPr>
          <w:rFonts w:ascii="TimesNewRomanPSMT" w:hAnsi="TimesNewRomanPSMT" w:cs="TimesNewRomanPSMT"/>
        </w:rPr>
      </w:pPr>
      <w:r w:rsidRPr="00244D9A">
        <w:t>17,000 cups.</w:t>
      </w:r>
      <w:r w:rsidRPr="00244D9A">
        <w:rPr>
          <w:rFonts w:ascii="TimesNewRomanPSMT" w:hAnsi="TimesNewRomanPSMT" w:cs="TimesNewRomanPSMT"/>
        </w:rPr>
        <w:t xml:space="preserve"> </w:t>
      </w:r>
    </w:p>
    <w:p w14:paraId="08A828C6" w14:textId="3630E203" w:rsidR="00AB2046" w:rsidRPr="00244D9A" w:rsidRDefault="00AB2046" w:rsidP="00A43D0F">
      <w:pPr>
        <w:numPr>
          <w:ilvl w:val="0"/>
          <w:numId w:val="25"/>
        </w:numPr>
        <w:autoSpaceDE w:val="0"/>
        <w:autoSpaceDN w:val="0"/>
        <w:adjustRightInd w:val="0"/>
        <w:ind w:left="1080"/>
        <w:rPr>
          <w:rFonts w:ascii="TimesNewRomanPSMT" w:hAnsi="TimesNewRomanPSMT" w:cs="TimesNewRomanPSMT"/>
        </w:rPr>
      </w:pPr>
      <w:r w:rsidRPr="00244D9A">
        <w:t>18,000 cups.</w:t>
      </w:r>
      <w:r w:rsidRPr="00244D9A">
        <w:rPr>
          <w:rFonts w:ascii="TimesNewRomanPSMT" w:hAnsi="TimesNewRomanPSMT" w:cs="TimesNewRomanPSMT"/>
        </w:rPr>
        <w:t xml:space="preserve"> </w:t>
      </w:r>
    </w:p>
    <w:p w14:paraId="3F0B903A" w14:textId="39A8E433" w:rsidR="00AB2046" w:rsidRPr="00244D9A" w:rsidRDefault="00AB2046" w:rsidP="00A43D0F">
      <w:pPr>
        <w:numPr>
          <w:ilvl w:val="0"/>
          <w:numId w:val="25"/>
        </w:numPr>
        <w:autoSpaceDE w:val="0"/>
        <w:autoSpaceDN w:val="0"/>
        <w:adjustRightInd w:val="0"/>
        <w:ind w:left="1080"/>
        <w:rPr>
          <w:rFonts w:ascii="TimesNewRomanPSMT" w:hAnsi="TimesNewRomanPSMT" w:cs="TimesNewRomanPSMT"/>
        </w:rPr>
      </w:pPr>
      <w:r w:rsidRPr="00244D9A">
        <w:t>19,000 cups.</w:t>
      </w:r>
      <w:r w:rsidRPr="00244D9A">
        <w:rPr>
          <w:rFonts w:ascii="TimesNewRomanPSMT" w:hAnsi="TimesNewRomanPSMT" w:cs="TimesNewRomanPSMT"/>
        </w:rPr>
        <w:t xml:space="preserve"> </w:t>
      </w:r>
    </w:p>
    <w:p w14:paraId="2C3697D5" w14:textId="456B8A6A" w:rsidR="00AB2046" w:rsidRPr="00244D9A" w:rsidRDefault="00AB2046" w:rsidP="00A43D0F">
      <w:pPr>
        <w:numPr>
          <w:ilvl w:val="0"/>
          <w:numId w:val="25"/>
        </w:numPr>
        <w:autoSpaceDE w:val="0"/>
        <w:autoSpaceDN w:val="0"/>
        <w:adjustRightInd w:val="0"/>
        <w:ind w:left="1080"/>
        <w:rPr>
          <w:rFonts w:ascii="TimesNewRomanPSMT" w:hAnsi="TimesNewRomanPSMT" w:cs="TimesNewRomanPSMT"/>
        </w:rPr>
      </w:pPr>
      <w:r w:rsidRPr="00244D9A">
        <w:t>20,000 cups.</w:t>
      </w:r>
      <w:r w:rsidRPr="00244D9A">
        <w:rPr>
          <w:rFonts w:ascii="TimesNewRomanPSMT" w:hAnsi="TimesNewRomanPSMT" w:cs="TimesNewRomanPSMT"/>
        </w:rPr>
        <w:t xml:space="preserve"> </w:t>
      </w:r>
    </w:p>
    <w:p w14:paraId="4A0EE994" w14:textId="6FADE436" w:rsidR="00AB2046" w:rsidRPr="00244D9A" w:rsidRDefault="00AB2046" w:rsidP="00AB2046">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A special promotion is expected to draw 5,000 more customers to a coming game.  Based on the fitted model and the assumptions of the SRM, the vendor can expect the presence of these 5,000 additional customers to produce how many more sales, with 95% confidence, on average?</w:t>
      </w:r>
    </w:p>
    <w:p w14:paraId="4C1A1EC1" w14:textId="251C4B9E" w:rsidR="00AB2046" w:rsidRPr="00244D9A" w:rsidRDefault="00AB2046" w:rsidP="00A43D0F">
      <w:pPr>
        <w:numPr>
          <w:ilvl w:val="0"/>
          <w:numId w:val="26"/>
        </w:numPr>
        <w:autoSpaceDE w:val="0"/>
        <w:autoSpaceDN w:val="0"/>
        <w:adjustRightInd w:val="0"/>
        <w:ind w:left="1080"/>
        <w:rPr>
          <w:rFonts w:ascii="TimesNewRomanPSMT" w:hAnsi="TimesNewRomanPSMT" w:cs="TimesNewRomanPSMT"/>
        </w:rPr>
      </w:pPr>
      <w:r w:rsidRPr="00244D9A">
        <w:t>From 700 to 1560 more cups.</w:t>
      </w:r>
      <w:r w:rsidRPr="00244D9A">
        <w:rPr>
          <w:rFonts w:ascii="TimesNewRomanPSMT" w:hAnsi="TimesNewRomanPSMT" w:cs="TimesNewRomanPSMT"/>
        </w:rPr>
        <w:t xml:space="preserve"> </w:t>
      </w:r>
    </w:p>
    <w:p w14:paraId="40855842" w14:textId="5A1B5BF5" w:rsidR="00AB2046" w:rsidRPr="00244D9A" w:rsidRDefault="00AB2046" w:rsidP="00A43D0F">
      <w:pPr>
        <w:numPr>
          <w:ilvl w:val="0"/>
          <w:numId w:val="26"/>
        </w:numPr>
        <w:autoSpaceDE w:val="0"/>
        <w:autoSpaceDN w:val="0"/>
        <w:adjustRightInd w:val="0"/>
        <w:ind w:left="1080"/>
        <w:rPr>
          <w:rFonts w:ascii="TimesNewRomanPSMT" w:hAnsi="TimesNewRomanPSMT" w:cs="TimesNewRomanPSMT"/>
        </w:rPr>
      </w:pPr>
      <w:r w:rsidRPr="00244D9A">
        <w:t>From 1,850 to 2,670 more cups.</w:t>
      </w:r>
      <w:r w:rsidRPr="00244D9A">
        <w:rPr>
          <w:rFonts w:ascii="TimesNewRomanPSMT" w:hAnsi="TimesNewRomanPSMT" w:cs="TimesNewRomanPSMT"/>
        </w:rPr>
        <w:t xml:space="preserve"> </w:t>
      </w:r>
    </w:p>
    <w:p w14:paraId="461D1F5C" w14:textId="31B8CACB" w:rsidR="00AB2046" w:rsidRPr="00244D9A" w:rsidRDefault="00AB2046" w:rsidP="00A43D0F">
      <w:pPr>
        <w:numPr>
          <w:ilvl w:val="0"/>
          <w:numId w:val="26"/>
        </w:numPr>
        <w:autoSpaceDE w:val="0"/>
        <w:autoSpaceDN w:val="0"/>
        <w:adjustRightInd w:val="0"/>
        <w:ind w:left="1080"/>
        <w:rPr>
          <w:rFonts w:ascii="TimesNewRomanPSMT" w:hAnsi="TimesNewRomanPSMT" w:cs="TimesNewRomanPSMT"/>
        </w:rPr>
      </w:pPr>
      <w:r w:rsidRPr="00244D9A">
        <w:t>From 2,400 to 4,400 more cups.</w:t>
      </w:r>
      <w:r w:rsidRPr="00244D9A">
        <w:rPr>
          <w:rFonts w:ascii="TimesNewRomanPSMT" w:hAnsi="TimesNewRomanPSMT" w:cs="TimesNewRomanPSMT"/>
        </w:rPr>
        <w:t xml:space="preserve"> </w:t>
      </w:r>
    </w:p>
    <w:p w14:paraId="539D18DC" w14:textId="1049DA16" w:rsidR="00AB2046" w:rsidRPr="00244D9A" w:rsidRDefault="00AB2046" w:rsidP="00A43D0F">
      <w:pPr>
        <w:numPr>
          <w:ilvl w:val="0"/>
          <w:numId w:val="26"/>
        </w:numPr>
        <w:autoSpaceDE w:val="0"/>
        <w:autoSpaceDN w:val="0"/>
        <w:adjustRightInd w:val="0"/>
        <w:ind w:left="1080"/>
        <w:rPr>
          <w:rFonts w:ascii="TimesNewRomanPSMT" w:hAnsi="TimesNewRomanPSMT" w:cs="TimesNewRomanPSMT"/>
        </w:rPr>
      </w:pPr>
      <w:r w:rsidRPr="00244D9A">
        <w:t>From 1,400 to 5,400 more cups.</w:t>
      </w:r>
      <w:r w:rsidRPr="00244D9A">
        <w:rPr>
          <w:rFonts w:ascii="TimesNewRomanPSMT" w:hAnsi="TimesNewRomanPSMT" w:cs="TimesNewRomanPSMT"/>
        </w:rPr>
        <w:t xml:space="preserve"> </w:t>
      </w:r>
    </w:p>
    <w:p w14:paraId="7643C448" w14:textId="45AB1AC8" w:rsidR="00AB2046" w:rsidRPr="00244D9A" w:rsidRDefault="00AB2046" w:rsidP="00A43D0F">
      <w:pPr>
        <w:numPr>
          <w:ilvl w:val="0"/>
          <w:numId w:val="26"/>
        </w:numPr>
        <w:autoSpaceDE w:val="0"/>
        <w:autoSpaceDN w:val="0"/>
        <w:adjustRightInd w:val="0"/>
        <w:ind w:left="1080"/>
        <w:rPr>
          <w:rFonts w:ascii="TimesNewRomanPSMT" w:hAnsi="TimesNewRomanPSMT" w:cs="TimesNewRomanPSMT"/>
        </w:rPr>
      </w:pPr>
      <w:r w:rsidRPr="00244D9A">
        <w:t>The promotion will not significantly affect the demand for beverages.</w:t>
      </w:r>
      <w:r w:rsidRPr="00244D9A">
        <w:rPr>
          <w:rFonts w:ascii="TimesNewRomanPSMT" w:hAnsi="TimesNewRomanPSMT" w:cs="TimesNewRomanPSMT"/>
        </w:rPr>
        <w:t xml:space="preserve"> </w:t>
      </w:r>
    </w:p>
    <w:p w14:paraId="3F07B574" w14:textId="6CDF7817" w:rsidR="00AB2046" w:rsidRPr="00244D9A" w:rsidRDefault="00AB2046" w:rsidP="00AB2046">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If this analysis were repeated, but with the data recorded as the number sold and attendance as actual counts rather than expressed in thousands, then which of the following features of the model would change?</w:t>
      </w:r>
    </w:p>
    <w:p w14:paraId="0524930F" w14:textId="0A37325C" w:rsidR="00AB2046" w:rsidRPr="00244D9A" w:rsidRDefault="005E11AE" w:rsidP="00A43D0F">
      <w:pPr>
        <w:numPr>
          <w:ilvl w:val="0"/>
          <w:numId w:val="27"/>
        </w:numPr>
        <w:autoSpaceDE w:val="0"/>
        <w:autoSpaceDN w:val="0"/>
        <w:adjustRightInd w:val="0"/>
        <w:ind w:left="1080"/>
        <w:rPr>
          <w:rFonts w:ascii="TimesNewRomanPSMT" w:hAnsi="TimesNewRomanPSMT" w:cs="TimesNewRomanPSMT"/>
        </w:rPr>
      </w:pPr>
      <w:proofErr w:type="gramStart"/>
      <w:r w:rsidRPr="005E11AE">
        <w:rPr>
          <w:i/>
        </w:rPr>
        <w:t>r</w:t>
      </w:r>
      <w:r w:rsidR="00AB2046" w:rsidRPr="00244D9A">
        <w:rPr>
          <w:vertAlign w:val="superscript"/>
        </w:rPr>
        <w:t>2</w:t>
      </w:r>
      <w:proofErr w:type="gramEnd"/>
    </w:p>
    <w:p w14:paraId="4226F47D" w14:textId="45E67104" w:rsidR="00AB2046" w:rsidRPr="00244D9A" w:rsidRDefault="00FF7CF8" w:rsidP="00A43D0F">
      <w:pPr>
        <w:numPr>
          <w:ilvl w:val="0"/>
          <w:numId w:val="27"/>
        </w:numPr>
        <w:autoSpaceDE w:val="0"/>
        <w:autoSpaceDN w:val="0"/>
        <w:adjustRightInd w:val="0"/>
        <w:ind w:left="1080"/>
        <w:rPr>
          <w:rFonts w:ascii="TimesNewRomanPSMT" w:hAnsi="TimesNewRomanPSMT" w:cs="TimesNewRomanPSMT"/>
        </w:rPr>
      </w:pPr>
      <w:r w:rsidRPr="00244D9A">
        <w:t>Residual standard deviation</w:t>
      </w:r>
    </w:p>
    <w:p w14:paraId="41258627" w14:textId="77777777" w:rsidR="00AB2046" w:rsidRPr="00244D9A" w:rsidRDefault="00AB2046" w:rsidP="00A43D0F">
      <w:pPr>
        <w:numPr>
          <w:ilvl w:val="0"/>
          <w:numId w:val="27"/>
        </w:numPr>
        <w:autoSpaceDE w:val="0"/>
        <w:autoSpaceDN w:val="0"/>
        <w:adjustRightInd w:val="0"/>
        <w:ind w:left="1080"/>
        <w:rPr>
          <w:rFonts w:ascii="TimesNewRomanPSMT" w:hAnsi="TimesNewRomanPSMT" w:cs="TimesNewRomanPSMT"/>
        </w:rPr>
      </w:pPr>
      <w:r w:rsidRPr="00244D9A">
        <w:t>Estimated slope</w:t>
      </w:r>
    </w:p>
    <w:p w14:paraId="1AB156E8" w14:textId="77777777" w:rsidR="00AB2046" w:rsidRPr="00244D9A" w:rsidRDefault="00AB2046" w:rsidP="00A43D0F">
      <w:pPr>
        <w:numPr>
          <w:ilvl w:val="0"/>
          <w:numId w:val="27"/>
        </w:numPr>
        <w:autoSpaceDE w:val="0"/>
        <w:autoSpaceDN w:val="0"/>
        <w:adjustRightInd w:val="0"/>
        <w:ind w:left="1080"/>
        <w:rPr>
          <w:rFonts w:ascii="TimesNewRomanPSMT" w:hAnsi="TimesNewRomanPSMT" w:cs="TimesNewRomanPSMT"/>
        </w:rPr>
      </w:pPr>
      <w:proofErr w:type="gramStart"/>
      <w:r w:rsidRPr="00244D9A">
        <w:t>t</w:t>
      </w:r>
      <w:proofErr w:type="gramEnd"/>
      <w:r w:rsidRPr="00244D9A">
        <w:t>-ratio for the slope</w:t>
      </w:r>
    </w:p>
    <w:p w14:paraId="538A1BF7" w14:textId="745FBEED" w:rsidR="00AB2046" w:rsidRPr="00244D9A" w:rsidRDefault="00AB2046" w:rsidP="00A43D0F">
      <w:pPr>
        <w:numPr>
          <w:ilvl w:val="0"/>
          <w:numId w:val="27"/>
        </w:numPr>
        <w:autoSpaceDE w:val="0"/>
        <w:autoSpaceDN w:val="0"/>
        <w:adjustRightInd w:val="0"/>
        <w:ind w:left="1080"/>
        <w:rPr>
          <w:rFonts w:ascii="TimesNewRomanPSMT" w:hAnsi="TimesNewRomanPSMT" w:cs="TimesNewRomanPSMT"/>
        </w:rPr>
      </w:pPr>
      <w:r w:rsidRPr="00244D9A">
        <w:t>None of these features would change.</w:t>
      </w:r>
      <w:r w:rsidRPr="00244D9A">
        <w:rPr>
          <w:rFonts w:ascii="TimesNewRomanPSMT" w:hAnsi="TimesNewRomanPSMT" w:cs="TimesNewRomanPSMT"/>
        </w:rPr>
        <w:t xml:space="preserve"> </w:t>
      </w:r>
    </w:p>
    <w:p w14:paraId="21A05100" w14:textId="06B07632" w:rsidR="00FF7CF8" w:rsidRPr="00244D9A" w:rsidRDefault="00443C0F" w:rsidP="00443C0F">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This vendor operates concessions at many s</w:t>
      </w:r>
      <w:r w:rsidR="00FF7CF8" w:rsidRPr="00244D9A">
        <w:rPr>
          <w:rFonts w:ascii="Times New Roman" w:hAnsi="Times New Roman"/>
        </w:rPr>
        <w:t xml:space="preserve">tadiums.  If the vendor </w:t>
      </w:r>
      <w:r w:rsidRPr="00244D9A">
        <w:rPr>
          <w:rFonts w:ascii="Times New Roman" w:hAnsi="Times New Roman"/>
        </w:rPr>
        <w:t>assume</w:t>
      </w:r>
      <w:r w:rsidR="00FF7CF8" w:rsidRPr="00244D9A">
        <w:rPr>
          <w:rFonts w:ascii="Times New Roman" w:hAnsi="Times New Roman"/>
        </w:rPr>
        <w:t>s</w:t>
      </w:r>
      <w:r w:rsidRPr="00244D9A">
        <w:rPr>
          <w:rFonts w:ascii="Times New Roman" w:hAnsi="Times New Roman"/>
        </w:rPr>
        <w:t xml:space="preserve"> that the relationship between crowd size and sales of beverages is the same at all these stadiums, it can use a </w:t>
      </w:r>
      <w:r w:rsidR="00FF7CF8" w:rsidRPr="00244D9A">
        <w:rPr>
          <w:rFonts w:ascii="Times New Roman" w:hAnsi="Times New Roman"/>
        </w:rPr>
        <w:t xml:space="preserve">much </w:t>
      </w:r>
      <w:r w:rsidRPr="00244D9A">
        <w:rPr>
          <w:rFonts w:ascii="Times New Roman" w:hAnsi="Times New Roman"/>
        </w:rPr>
        <w:t xml:space="preserve">sample of observations </w:t>
      </w:r>
      <w:r w:rsidR="00FF7CF8" w:rsidRPr="00244D9A">
        <w:rPr>
          <w:rFonts w:ascii="Times New Roman" w:hAnsi="Times New Roman"/>
        </w:rPr>
        <w:t>to estimate this regression (say, 200 rather than 40 observations). If the</w:t>
      </w:r>
      <w:r w:rsidRPr="00244D9A">
        <w:rPr>
          <w:rFonts w:ascii="Times New Roman" w:hAnsi="Times New Roman"/>
        </w:rPr>
        <w:t xml:space="preserve"> vendor is correct in </w:t>
      </w:r>
      <w:r w:rsidR="00FF7CF8" w:rsidRPr="00244D9A">
        <w:rPr>
          <w:rFonts w:ascii="Times New Roman" w:hAnsi="Times New Roman"/>
        </w:rPr>
        <w:t>this</w:t>
      </w:r>
      <w:r w:rsidRPr="00244D9A">
        <w:rPr>
          <w:rFonts w:ascii="Times New Roman" w:hAnsi="Times New Roman"/>
        </w:rPr>
        <w:t xml:space="preserve"> assumpti</w:t>
      </w:r>
      <w:r w:rsidR="00FF7CF8" w:rsidRPr="00244D9A">
        <w:rPr>
          <w:rFonts w:ascii="Times New Roman" w:hAnsi="Times New Roman"/>
        </w:rPr>
        <w:t xml:space="preserve">on, then we can be assured that, compared to the model with </w:t>
      </w:r>
      <w:r w:rsidR="00FF7CF8" w:rsidRPr="00244D9A">
        <w:rPr>
          <w:rFonts w:ascii="Times New Roman" w:hAnsi="Times New Roman"/>
          <w:i/>
        </w:rPr>
        <w:t>n</w:t>
      </w:r>
      <w:r w:rsidR="00FF7CF8" w:rsidRPr="00244D9A">
        <w:rPr>
          <w:rFonts w:ascii="Times New Roman" w:hAnsi="Times New Roman"/>
        </w:rPr>
        <w:t xml:space="preserve"> = 40 observations, that the</w:t>
      </w:r>
    </w:p>
    <w:p w14:paraId="28324232" w14:textId="3B303F9F" w:rsidR="00FF7CF8" w:rsidRPr="00244D9A" w:rsidRDefault="00F07ED9" w:rsidP="00A43D0F">
      <w:pPr>
        <w:numPr>
          <w:ilvl w:val="0"/>
          <w:numId w:val="28"/>
        </w:numPr>
        <w:autoSpaceDE w:val="0"/>
        <w:autoSpaceDN w:val="0"/>
        <w:adjustRightInd w:val="0"/>
        <w:ind w:left="1080"/>
        <w:rPr>
          <w:rFonts w:ascii="Times New Roman" w:hAnsi="Times New Roman"/>
        </w:rPr>
      </w:pPr>
      <w:r w:rsidRPr="00244D9A">
        <w:rPr>
          <w:rFonts w:ascii="Times New Roman" w:hAnsi="Times New Roman"/>
        </w:rPr>
        <w:t>S</w:t>
      </w:r>
      <w:r w:rsidR="00FF7CF8" w:rsidRPr="00244D9A">
        <w:rPr>
          <w:rFonts w:ascii="Times New Roman" w:hAnsi="Times New Roman"/>
        </w:rPr>
        <w:t xml:space="preserve">tandard deviation of the residuals when fit to 200 observations will be larger. </w:t>
      </w:r>
    </w:p>
    <w:p w14:paraId="27EEB65D" w14:textId="02CAB3FC" w:rsidR="00FF7CF8" w:rsidRPr="00244D9A" w:rsidRDefault="00FF7CF8" w:rsidP="00A43D0F">
      <w:pPr>
        <w:pStyle w:val="Flush"/>
        <w:numPr>
          <w:ilvl w:val="0"/>
          <w:numId w:val="28"/>
        </w:numPr>
        <w:autoSpaceDE w:val="0"/>
        <w:autoSpaceDN w:val="0"/>
        <w:adjustRightInd w:val="0"/>
        <w:ind w:left="1080"/>
        <w:rPr>
          <w:rFonts w:ascii="Times New Roman" w:hAnsi="Times New Roman"/>
        </w:rPr>
      </w:pPr>
      <w:proofErr w:type="gramStart"/>
      <w:r w:rsidRPr="00244D9A">
        <w:rPr>
          <w:rFonts w:ascii="Times New Roman" w:hAnsi="Times New Roman"/>
          <w:i/>
        </w:rPr>
        <w:t>r</w:t>
      </w:r>
      <w:r w:rsidRPr="00244D9A">
        <w:rPr>
          <w:rFonts w:ascii="Times New Roman" w:hAnsi="Times New Roman"/>
          <w:vertAlign w:val="superscript"/>
        </w:rPr>
        <w:t>2</w:t>
      </w:r>
      <w:proofErr w:type="gramEnd"/>
      <w:r w:rsidRPr="00244D9A">
        <w:rPr>
          <w:rFonts w:ascii="Times New Roman" w:hAnsi="Times New Roman"/>
        </w:rPr>
        <w:t xml:space="preserve"> when fit to 200 observations will be smaller. </w:t>
      </w:r>
    </w:p>
    <w:p w14:paraId="0BE1B1E5" w14:textId="02132F6A" w:rsidR="00FF7CF8" w:rsidRPr="00244D9A" w:rsidRDefault="00F07ED9" w:rsidP="00A43D0F">
      <w:pPr>
        <w:numPr>
          <w:ilvl w:val="0"/>
          <w:numId w:val="28"/>
        </w:numPr>
        <w:autoSpaceDE w:val="0"/>
        <w:autoSpaceDN w:val="0"/>
        <w:adjustRightInd w:val="0"/>
        <w:ind w:left="1080"/>
        <w:rPr>
          <w:rFonts w:ascii="Times New Roman" w:hAnsi="Times New Roman"/>
        </w:rPr>
      </w:pPr>
      <w:r w:rsidRPr="00244D9A">
        <w:rPr>
          <w:rFonts w:ascii="Times New Roman" w:hAnsi="Times New Roman"/>
        </w:rPr>
        <w:t>S</w:t>
      </w:r>
      <w:r w:rsidR="00FF7CF8" w:rsidRPr="00244D9A">
        <w:rPr>
          <w:rFonts w:ascii="Times New Roman" w:hAnsi="Times New Roman"/>
        </w:rPr>
        <w:t xml:space="preserve">lope when fit to 200 observations will be larger than the slope in this model. </w:t>
      </w:r>
    </w:p>
    <w:p w14:paraId="4917B63F" w14:textId="52B6F80B" w:rsidR="00FF7CF8" w:rsidRPr="00244D9A" w:rsidRDefault="00FF7CF8" w:rsidP="00A43D0F">
      <w:pPr>
        <w:numPr>
          <w:ilvl w:val="0"/>
          <w:numId w:val="28"/>
        </w:numPr>
        <w:autoSpaceDE w:val="0"/>
        <w:autoSpaceDN w:val="0"/>
        <w:adjustRightInd w:val="0"/>
        <w:ind w:left="1080"/>
        <w:rPr>
          <w:rFonts w:ascii="Times New Roman" w:hAnsi="Times New Roman"/>
        </w:rPr>
      </w:pPr>
      <w:r w:rsidRPr="00244D9A">
        <w:rPr>
          <w:rFonts w:ascii="Times New Roman" w:hAnsi="Times New Roman"/>
        </w:rPr>
        <w:t xml:space="preserve">95% confidence interval for the slope when fit to 200 observations is more likely to contain the true slope than the 95% interval from this model. </w:t>
      </w:r>
    </w:p>
    <w:p w14:paraId="4F2F77C8" w14:textId="23FD8A93" w:rsidR="00FF7CF8" w:rsidRPr="00244D9A" w:rsidRDefault="00FF7CF8" w:rsidP="00A43D0F">
      <w:pPr>
        <w:numPr>
          <w:ilvl w:val="0"/>
          <w:numId w:val="28"/>
        </w:numPr>
        <w:autoSpaceDE w:val="0"/>
        <w:autoSpaceDN w:val="0"/>
        <w:adjustRightInd w:val="0"/>
        <w:ind w:left="1080"/>
        <w:rPr>
          <w:rFonts w:ascii="Times New Roman" w:hAnsi="Times New Roman"/>
        </w:rPr>
      </w:pPr>
      <w:r w:rsidRPr="00244D9A">
        <w:rPr>
          <w:rFonts w:ascii="Times New Roman" w:hAnsi="Times New Roman"/>
        </w:rPr>
        <w:t xml:space="preserve">95% confidence interval for the slope when fit to 200 observations will be shorter than the interval for this model. </w:t>
      </w:r>
    </w:p>
    <w:p w14:paraId="047BE8AB" w14:textId="458A55B6" w:rsidR="00FF7CF8" w:rsidRPr="00244D9A" w:rsidRDefault="00FF7CF8" w:rsidP="00443C0F">
      <w:pPr>
        <w:pStyle w:val="Flush"/>
        <w:numPr>
          <w:ilvl w:val="0"/>
          <w:numId w:val="1"/>
        </w:numPr>
        <w:autoSpaceDE w:val="0"/>
        <w:autoSpaceDN w:val="0"/>
        <w:adjustRightInd w:val="0"/>
        <w:spacing w:before="120"/>
        <w:ind w:left="360"/>
        <w:rPr>
          <w:rFonts w:ascii="TimesNewRomanPSMT" w:hAnsi="TimesNewRomanPSMT" w:cs="TimesNewRomanPSMT"/>
        </w:rPr>
      </w:pPr>
      <w:r w:rsidRPr="00244D9A">
        <w:rPr>
          <w:rFonts w:ascii="TimesNewRomanPSMT" w:hAnsi="TimesNewRomanPSMT" w:cs="TimesNewRomanPSMT"/>
        </w:rPr>
        <w:t>If the game marked as an “</w:t>
      </w:r>
      <w:r w:rsidRPr="00244D9A">
        <w:rPr>
          <w:rFonts w:ascii="TimesNewRomanPSMT" w:hAnsi="TimesNewRomanPSMT" w:cs="TimesNewRomanPSMT"/>
        </w:rPr>
        <w:sym w:font="Symbol" w:char="F0B4"/>
      </w:r>
      <w:r w:rsidRPr="00244D9A">
        <w:rPr>
          <w:rFonts w:ascii="TimesNewRomanPSMT" w:hAnsi="TimesNewRomanPSMT" w:cs="TimesNewRomanPSMT"/>
        </w:rPr>
        <w:t xml:space="preserve">” in the figure is removed from the fitted model, then </w:t>
      </w:r>
      <w:r w:rsidRPr="00244D9A">
        <w:rPr>
          <w:rFonts w:ascii="TimesNewRomanPSMT" w:hAnsi="TimesNewRomanPSMT" w:cs="TimesNewRomanPSMT"/>
          <w:i/>
        </w:rPr>
        <w:t>we can be sure</w:t>
      </w:r>
      <w:r w:rsidRPr="00244D9A">
        <w:rPr>
          <w:rFonts w:ascii="TimesNewRomanPSMT" w:hAnsi="TimesNewRomanPSMT" w:cs="TimesNewRomanPSMT"/>
        </w:rPr>
        <w:t xml:space="preserve"> that</w:t>
      </w:r>
    </w:p>
    <w:p w14:paraId="01A1C80F" w14:textId="50A3594D" w:rsidR="00E50D16" w:rsidRPr="00244D9A" w:rsidRDefault="00E50D16" w:rsidP="00A43D0F">
      <w:pPr>
        <w:numPr>
          <w:ilvl w:val="0"/>
          <w:numId w:val="30"/>
        </w:numPr>
        <w:autoSpaceDE w:val="0"/>
        <w:autoSpaceDN w:val="0"/>
        <w:adjustRightInd w:val="0"/>
        <w:ind w:left="1080"/>
        <w:rPr>
          <w:rFonts w:ascii="Times New Roman" w:hAnsi="Times New Roman"/>
        </w:rPr>
      </w:pPr>
      <w:r w:rsidRPr="00244D9A">
        <w:t>The standard deviation of the residuals will increase.</w:t>
      </w:r>
      <w:r w:rsidRPr="00244D9A">
        <w:rPr>
          <w:rFonts w:ascii="Times New Roman" w:hAnsi="Times New Roman"/>
        </w:rPr>
        <w:t xml:space="preserve"> </w:t>
      </w:r>
    </w:p>
    <w:p w14:paraId="4FFAA691" w14:textId="636D6130" w:rsidR="00E50D16" w:rsidRPr="00244D9A" w:rsidRDefault="00E50D16" w:rsidP="00A43D0F">
      <w:pPr>
        <w:numPr>
          <w:ilvl w:val="0"/>
          <w:numId w:val="30"/>
        </w:numPr>
        <w:autoSpaceDE w:val="0"/>
        <w:autoSpaceDN w:val="0"/>
        <w:adjustRightInd w:val="0"/>
        <w:ind w:left="1080"/>
        <w:rPr>
          <w:rFonts w:ascii="Times New Roman" w:hAnsi="Times New Roman"/>
        </w:rPr>
      </w:pPr>
      <w:r w:rsidRPr="00244D9A">
        <w:t>The estimated slope will increase.</w:t>
      </w:r>
      <w:r w:rsidRPr="00244D9A">
        <w:rPr>
          <w:rFonts w:ascii="Times New Roman" w:hAnsi="Times New Roman"/>
        </w:rPr>
        <w:t xml:space="preserve"> </w:t>
      </w:r>
    </w:p>
    <w:p w14:paraId="483828F5" w14:textId="1D70E718" w:rsidR="00E50D16" w:rsidRPr="00244D9A" w:rsidRDefault="00E50D16" w:rsidP="00A43D0F">
      <w:pPr>
        <w:numPr>
          <w:ilvl w:val="0"/>
          <w:numId w:val="30"/>
        </w:numPr>
        <w:autoSpaceDE w:val="0"/>
        <w:autoSpaceDN w:val="0"/>
        <w:adjustRightInd w:val="0"/>
        <w:ind w:left="1080"/>
        <w:rPr>
          <w:rFonts w:ascii="Times New Roman" w:hAnsi="Times New Roman"/>
        </w:rPr>
      </w:pPr>
      <w:r w:rsidRPr="00244D9A">
        <w:t>The estimated slope will decrease</w:t>
      </w:r>
    </w:p>
    <w:p w14:paraId="7C3E00A5" w14:textId="425A89C1" w:rsidR="00E50D16" w:rsidRPr="00244D9A" w:rsidRDefault="00E50D16" w:rsidP="00A43D0F">
      <w:pPr>
        <w:numPr>
          <w:ilvl w:val="0"/>
          <w:numId w:val="30"/>
        </w:numPr>
        <w:autoSpaceDE w:val="0"/>
        <w:autoSpaceDN w:val="0"/>
        <w:adjustRightInd w:val="0"/>
        <w:ind w:left="1080"/>
        <w:rPr>
          <w:rFonts w:ascii="Times New Roman" w:hAnsi="Times New Roman"/>
        </w:rPr>
      </w:pPr>
      <w:r w:rsidRPr="00244D9A">
        <w:t>The estimated intercept will decrease.</w:t>
      </w:r>
      <w:r w:rsidRPr="00244D9A">
        <w:rPr>
          <w:rFonts w:ascii="Times New Roman" w:hAnsi="Times New Roman"/>
        </w:rPr>
        <w:t xml:space="preserve"> </w:t>
      </w:r>
    </w:p>
    <w:p w14:paraId="4CEB4E0E" w14:textId="476FA283" w:rsidR="00E50D16" w:rsidRPr="00244D9A" w:rsidRDefault="00E50D16" w:rsidP="00A43D0F">
      <w:pPr>
        <w:numPr>
          <w:ilvl w:val="0"/>
          <w:numId w:val="30"/>
        </w:numPr>
        <w:autoSpaceDE w:val="0"/>
        <w:autoSpaceDN w:val="0"/>
        <w:adjustRightInd w:val="0"/>
        <w:ind w:left="1080"/>
        <w:rPr>
          <w:rFonts w:ascii="Times New Roman" w:hAnsi="Times New Roman"/>
        </w:rPr>
      </w:pPr>
      <w:r w:rsidRPr="00244D9A">
        <w:t>The standard error of the slope will decrease.</w:t>
      </w:r>
      <w:r w:rsidRPr="00244D9A">
        <w:rPr>
          <w:rFonts w:ascii="Times New Roman" w:hAnsi="Times New Roman"/>
        </w:rPr>
        <w:t xml:space="preserve"> </w:t>
      </w:r>
    </w:p>
    <w:p w14:paraId="4B44D9B9" w14:textId="0C1CEE36" w:rsidR="00443C0F" w:rsidRPr="00244D9A" w:rsidRDefault="00FF7CF8" w:rsidP="00443C0F">
      <w:pPr>
        <w:pStyle w:val="Flush"/>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lastRenderedPageBreak/>
        <w:t>The vendor observed that the largest crowds came to games on the warmest days.  That is, the crowd size increases with the temperature at the time of the game.  It is also known that beverage consumption increases on warmer days.  These features of the data suggest that if temperature is added to the previous fitted model</w:t>
      </w:r>
    </w:p>
    <w:p w14:paraId="0129C3F8" w14:textId="29211AFA" w:rsidR="006C21A6" w:rsidRPr="00244D9A" w:rsidRDefault="00FF7CF8" w:rsidP="00A43D0F">
      <w:pPr>
        <w:numPr>
          <w:ilvl w:val="0"/>
          <w:numId w:val="29"/>
        </w:numPr>
        <w:autoSpaceDE w:val="0"/>
        <w:autoSpaceDN w:val="0"/>
        <w:adjustRightInd w:val="0"/>
        <w:ind w:left="1080"/>
        <w:rPr>
          <w:rFonts w:ascii="Times New Roman" w:hAnsi="Times New Roman"/>
        </w:rPr>
      </w:pPr>
      <w:r w:rsidRPr="00244D9A">
        <w:t xml:space="preserve">The </w:t>
      </w:r>
      <w:r w:rsidR="00E50D16" w:rsidRPr="00244D9A">
        <w:t>standard error</w:t>
      </w:r>
      <w:r w:rsidRPr="00244D9A">
        <w:t xml:space="preserve"> of </w:t>
      </w:r>
      <w:r w:rsidRPr="00244D9A">
        <w:rPr>
          <w:i/>
        </w:rPr>
        <w:t>Crowd Size</w:t>
      </w:r>
      <w:r w:rsidRPr="00244D9A">
        <w:t xml:space="preserve"> will decrease.</w:t>
      </w:r>
      <w:r w:rsidR="006C21A6" w:rsidRPr="00244D9A">
        <w:rPr>
          <w:rFonts w:ascii="Times New Roman" w:hAnsi="Times New Roman"/>
        </w:rPr>
        <w:t xml:space="preserve"> </w:t>
      </w:r>
    </w:p>
    <w:p w14:paraId="07587A24" w14:textId="77777777" w:rsidR="006C21A6" w:rsidRPr="00244D9A" w:rsidRDefault="00FF7CF8" w:rsidP="00A43D0F">
      <w:pPr>
        <w:numPr>
          <w:ilvl w:val="0"/>
          <w:numId w:val="29"/>
        </w:numPr>
        <w:autoSpaceDE w:val="0"/>
        <w:autoSpaceDN w:val="0"/>
        <w:adjustRightInd w:val="0"/>
        <w:ind w:left="1080"/>
        <w:rPr>
          <w:rFonts w:ascii="Times New Roman" w:hAnsi="Times New Roman"/>
        </w:rPr>
      </w:pPr>
      <w:r w:rsidRPr="00244D9A">
        <w:t xml:space="preserve">The estimated slope for </w:t>
      </w:r>
      <w:r w:rsidRPr="00244D9A">
        <w:rPr>
          <w:i/>
        </w:rPr>
        <w:t>Crowd Size</w:t>
      </w:r>
      <w:r w:rsidRPr="00244D9A">
        <w:t xml:space="preserve"> will decrease.</w:t>
      </w:r>
      <w:r w:rsidR="006C21A6" w:rsidRPr="00244D9A">
        <w:t xml:space="preserve"> </w:t>
      </w:r>
    </w:p>
    <w:p w14:paraId="611EBB79" w14:textId="730AFBE0" w:rsidR="006C21A6" w:rsidRPr="00244D9A" w:rsidRDefault="00FF7CF8" w:rsidP="00A43D0F">
      <w:pPr>
        <w:numPr>
          <w:ilvl w:val="0"/>
          <w:numId w:val="29"/>
        </w:numPr>
        <w:autoSpaceDE w:val="0"/>
        <w:autoSpaceDN w:val="0"/>
        <w:adjustRightInd w:val="0"/>
        <w:ind w:left="1080"/>
        <w:rPr>
          <w:rFonts w:ascii="Times New Roman" w:hAnsi="Times New Roman"/>
        </w:rPr>
      </w:pPr>
      <w:r w:rsidRPr="00244D9A">
        <w:t xml:space="preserve">The estimated slope for </w:t>
      </w:r>
      <w:r w:rsidRPr="00244D9A">
        <w:rPr>
          <w:i/>
        </w:rPr>
        <w:t>Crowd Size</w:t>
      </w:r>
      <w:r w:rsidRPr="00244D9A">
        <w:t xml:space="preserve"> will increase.</w:t>
      </w:r>
      <w:r w:rsidR="006C21A6" w:rsidRPr="00244D9A">
        <w:rPr>
          <w:rFonts w:ascii="Times New Roman" w:hAnsi="Times New Roman"/>
        </w:rPr>
        <w:t xml:space="preserve"> </w:t>
      </w:r>
    </w:p>
    <w:p w14:paraId="77875043" w14:textId="1D1F2170" w:rsidR="006C21A6" w:rsidRPr="00244D9A" w:rsidRDefault="00FF7CF8" w:rsidP="00A43D0F">
      <w:pPr>
        <w:numPr>
          <w:ilvl w:val="0"/>
          <w:numId w:val="29"/>
        </w:numPr>
        <w:autoSpaceDE w:val="0"/>
        <w:autoSpaceDN w:val="0"/>
        <w:adjustRightInd w:val="0"/>
        <w:ind w:left="1080"/>
        <w:rPr>
          <w:rFonts w:ascii="Times New Roman" w:hAnsi="Times New Roman"/>
        </w:rPr>
      </w:pPr>
      <w:r w:rsidRPr="00244D9A">
        <w:t xml:space="preserve">The estimated slope for </w:t>
      </w:r>
      <w:r w:rsidRPr="00244D9A">
        <w:rPr>
          <w:i/>
        </w:rPr>
        <w:t>Crowd Size</w:t>
      </w:r>
      <w:r w:rsidRPr="00244D9A">
        <w:t xml:space="preserve"> will remain unchanged.</w:t>
      </w:r>
      <w:r w:rsidR="006C21A6" w:rsidRPr="00244D9A">
        <w:rPr>
          <w:rFonts w:ascii="Times New Roman" w:hAnsi="Times New Roman"/>
        </w:rPr>
        <w:t xml:space="preserve"> </w:t>
      </w:r>
    </w:p>
    <w:p w14:paraId="5BF08449" w14:textId="13887592" w:rsidR="006C21A6" w:rsidRPr="00244D9A" w:rsidRDefault="00FF7CF8" w:rsidP="00A43D0F">
      <w:pPr>
        <w:numPr>
          <w:ilvl w:val="0"/>
          <w:numId w:val="29"/>
        </w:numPr>
        <w:autoSpaceDE w:val="0"/>
        <w:autoSpaceDN w:val="0"/>
        <w:adjustRightInd w:val="0"/>
        <w:ind w:left="1080"/>
        <w:rPr>
          <w:rFonts w:ascii="Times New Roman" w:hAnsi="Times New Roman"/>
        </w:rPr>
      </w:pPr>
      <w:r w:rsidRPr="00244D9A">
        <w:t xml:space="preserve">The </w:t>
      </w:r>
      <w:r w:rsidR="00E50D16" w:rsidRPr="00244D9A">
        <w:rPr>
          <w:i/>
        </w:rPr>
        <w:t>r</w:t>
      </w:r>
      <w:r w:rsidRPr="00244D9A">
        <w:rPr>
          <w:vertAlign w:val="superscript"/>
        </w:rPr>
        <w:t>2</w:t>
      </w:r>
      <w:r w:rsidRPr="00244D9A">
        <w:t xml:space="preserve"> of the model will increase significantly.</w:t>
      </w:r>
      <w:r w:rsidR="006C21A6" w:rsidRPr="00244D9A">
        <w:rPr>
          <w:rFonts w:ascii="Times New Roman" w:hAnsi="Times New Roman"/>
        </w:rPr>
        <w:t xml:space="preserve"> </w:t>
      </w:r>
    </w:p>
    <w:p w14:paraId="39792A99" w14:textId="77777777" w:rsidR="000E0D7E" w:rsidRPr="00244D9A" w:rsidRDefault="000E0D7E" w:rsidP="000E0D7E">
      <w:pPr>
        <w:autoSpaceDE w:val="0"/>
        <w:autoSpaceDN w:val="0"/>
        <w:adjustRightInd w:val="0"/>
        <w:rPr>
          <w:rFonts w:ascii="Times New Roman" w:hAnsi="Times New Roman"/>
        </w:rPr>
      </w:pPr>
    </w:p>
    <w:p w14:paraId="265BDCEF" w14:textId="1524D977" w:rsidR="00E66FE9" w:rsidRPr="00244D9A" w:rsidRDefault="00E66FE9" w:rsidP="00E66FE9">
      <w:pPr>
        <w:widowControl w:val="0"/>
        <w:autoSpaceDE w:val="0"/>
        <w:autoSpaceDN w:val="0"/>
        <w:adjustRightInd w:val="0"/>
        <w:spacing w:before="240"/>
        <w:jc w:val="center"/>
        <w:rPr>
          <w:rFonts w:ascii="Lucida Grande" w:hAnsi="Lucida Grande" w:cs="Lucida Grande"/>
          <w:sz w:val="26"/>
          <w:szCs w:val="26"/>
        </w:rPr>
      </w:pPr>
      <w:r w:rsidRPr="00244D9A">
        <w:rPr>
          <w:rFonts w:ascii="Lucida Grande" w:hAnsi="Lucida Grande" w:cs="Lucida Grande"/>
          <w:noProof/>
          <w:sz w:val="26"/>
          <w:szCs w:val="26"/>
        </w:rPr>
        <w:drawing>
          <wp:inline distT="0" distB="0" distL="0" distR="0" wp14:anchorId="6EE5E2C3" wp14:editId="3863F3A0">
            <wp:extent cx="4692015" cy="1876807"/>
            <wp:effectExtent l="0" t="0" r="698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060" cy="1877225"/>
                    </a:xfrm>
                    <a:prstGeom prst="rect">
                      <a:avLst/>
                    </a:prstGeom>
                    <a:noFill/>
                    <a:ln>
                      <a:noFill/>
                    </a:ln>
                  </pic:spPr>
                </pic:pic>
              </a:graphicData>
            </a:graphic>
          </wp:inline>
        </w:drawing>
      </w:r>
    </w:p>
    <w:p w14:paraId="00AE8B84" w14:textId="54CED157" w:rsidR="00FF7CF8" w:rsidRPr="00244D9A" w:rsidRDefault="00E66FE9" w:rsidP="00443C0F">
      <w:pPr>
        <w:pStyle w:val="Flush"/>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The diagnostic plot for this simple regression shown immediately above indicates that</w:t>
      </w:r>
    </w:p>
    <w:p w14:paraId="566322D5" w14:textId="77777777" w:rsidR="00F8693A" w:rsidRPr="00244D9A" w:rsidRDefault="00F8693A" w:rsidP="00A43D0F">
      <w:pPr>
        <w:numPr>
          <w:ilvl w:val="0"/>
          <w:numId w:val="31"/>
        </w:numPr>
        <w:autoSpaceDE w:val="0"/>
        <w:autoSpaceDN w:val="0"/>
        <w:adjustRightInd w:val="0"/>
        <w:ind w:left="1080"/>
        <w:rPr>
          <w:rFonts w:ascii="Times New Roman" w:hAnsi="Times New Roman"/>
        </w:rPr>
      </w:pPr>
      <w:r w:rsidRPr="00244D9A">
        <w:rPr>
          <w:rFonts w:ascii="Times New Roman" w:hAnsi="Times New Roman"/>
        </w:rPr>
        <w:t xml:space="preserve">The model meets the assumed conditions of the SRM. </w:t>
      </w:r>
    </w:p>
    <w:p w14:paraId="343C31A7" w14:textId="77777777" w:rsidR="00F8693A" w:rsidRPr="00244D9A" w:rsidRDefault="00F8693A" w:rsidP="00A43D0F">
      <w:pPr>
        <w:numPr>
          <w:ilvl w:val="0"/>
          <w:numId w:val="31"/>
        </w:numPr>
        <w:autoSpaceDE w:val="0"/>
        <w:autoSpaceDN w:val="0"/>
        <w:adjustRightInd w:val="0"/>
        <w:ind w:left="1080"/>
        <w:rPr>
          <w:rFonts w:ascii="Times New Roman" w:hAnsi="Times New Roman"/>
        </w:rPr>
      </w:pPr>
      <w:r w:rsidRPr="00244D9A">
        <w:rPr>
          <w:rFonts w:ascii="Times New Roman" w:hAnsi="Times New Roman"/>
        </w:rPr>
        <w:t xml:space="preserve">The sample size is too small for such plots to be useful. </w:t>
      </w:r>
    </w:p>
    <w:p w14:paraId="04499935" w14:textId="77777777" w:rsidR="00F8693A" w:rsidRPr="00244D9A" w:rsidRDefault="00F8693A" w:rsidP="00A43D0F">
      <w:pPr>
        <w:numPr>
          <w:ilvl w:val="0"/>
          <w:numId w:val="31"/>
        </w:numPr>
        <w:autoSpaceDE w:val="0"/>
        <w:autoSpaceDN w:val="0"/>
        <w:adjustRightInd w:val="0"/>
        <w:ind w:left="1080"/>
        <w:rPr>
          <w:rFonts w:ascii="Times New Roman" w:hAnsi="Times New Roman"/>
        </w:rPr>
      </w:pPr>
      <w:r w:rsidRPr="00244D9A">
        <w:rPr>
          <w:rFonts w:ascii="Times New Roman" w:hAnsi="Times New Roman"/>
        </w:rPr>
        <w:t xml:space="preserve">The model omits a variable that would lead to more accurate predictions. </w:t>
      </w:r>
    </w:p>
    <w:p w14:paraId="168728F3" w14:textId="77777777" w:rsidR="00F8693A" w:rsidRPr="00244D9A" w:rsidRDefault="00F8693A" w:rsidP="00A43D0F">
      <w:pPr>
        <w:numPr>
          <w:ilvl w:val="0"/>
          <w:numId w:val="31"/>
        </w:numPr>
        <w:autoSpaceDE w:val="0"/>
        <w:autoSpaceDN w:val="0"/>
        <w:adjustRightInd w:val="0"/>
        <w:ind w:left="1080"/>
        <w:rPr>
          <w:rFonts w:ascii="Times New Roman" w:hAnsi="Times New Roman"/>
        </w:rPr>
      </w:pPr>
      <w:r w:rsidRPr="00244D9A">
        <w:rPr>
          <w:rFonts w:ascii="Times New Roman" w:hAnsi="Times New Roman"/>
        </w:rPr>
        <w:t xml:space="preserve">Predictions from the model are more accurate than claimed for small crowds. </w:t>
      </w:r>
    </w:p>
    <w:p w14:paraId="5A3AA993" w14:textId="77777777" w:rsidR="00F8693A" w:rsidRPr="00244D9A" w:rsidRDefault="00F8693A" w:rsidP="00A43D0F">
      <w:pPr>
        <w:numPr>
          <w:ilvl w:val="0"/>
          <w:numId w:val="31"/>
        </w:numPr>
        <w:autoSpaceDE w:val="0"/>
        <w:autoSpaceDN w:val="0"/>
        <w:adjustRightInd w:val="0"/>
        <w:ind w:left="1080"/>
        <w:rPr>
          <w:rFonts w:ascii="Times New Roman" w:hAnsi="Times New Roman"/>
        </w:rPr>
      </w:pPr>
      <w:r w:rsidRPr="00244D9A">
        <w:rPr>
          <w:rFonts w:ascii="Times New Roman" w:hAnsi="Times New Roman"/>
        </w:rPr>
        <w:t xml:space="preserve">The data are approximately normally distributed. </w:t>
      </w:r>
    </w:p>
    <w:p w14:paraId="432AEA8B" w14:textId="6DDBC887" w:rsidR="00FF7CF8" w:rsidRPr="00244D9A" w:rsidRDefault="00F8693A" w:rsidP="00443C0F">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 xml:space="preserve">About half of these 40 games are day games, and the others are night games.  If the vendor feels that the number of drinks sold per customer depends on whether the game was played during the day versus at night, then the vendor should </w:t>
      </w:r>
    </w:p>
    <w:p w14:paraId="403F89E9" w14:textId="2161F6CA" w:rsidR="007F6F53" w:rsidRPr="00244D9A" w:rsidRDefault="007F6F53" w:rsidP="00A43D0F">
      <w:pPr>
        <w:numPr>
          <w:ilvl w:val="0"/>
          <w:numId w:val="32"/>
        </w:numPr>
        <w:autoSpaceDE w:val="0"/>
        <w:autoSpaceDN w:val="0"/>
        <w:adjustRightInd w:val="0"/>
        <w:ind w:left="1080"/>
        <w:rPr>
          <w:rFonts w:ascii="Times New Roman" w:hAnsi="Times New Roman"/>
        </w:rPr>
      </w:pPr>
      <w:r w:rsidRPr="00244D9A">
        <w:rPr>
          <w:rFonts w:ascii="Times New Roman" w:hAnsi="Times New Roman"/>
        </w:rPr>
        <w:t>Add</w:t>
      </w:r>
      <w:r w:rsidR="00F8693A" w:rsidRPr="00244D9A">
        <w:rPr>
          <w:rFonts w:ascii="Times New Roman" w:hAnsi="Times New Roman"/>
        </w:rPr>
        <w:t xml:space="preserve"> a day/night categorical variable to the model.</w:t>
      </w:r>
      <w:r w:rsidRPr="00244D9A">
        <w:rPr>
          <w:rFonts w:ascii="Times New Roman" w:hAnsi="Times New Roman"/>
        </w:rPr>
        <w:t xml:space="preserve"> </w:t>
      </w:r>
    </w:p>
    <w:p w14:paraId="32EE71EB" w14:textId="71C5322E" w:rsidR="007F6F53" w:rsidRPr="00244D9A" w:rsidRDefault="007F6F53" w:rsidP="00A43D0F">
      <w:pPr>
        <w:numPr>
          <w:ilvl w:val="0"/>
          <w:numId w:val="32"/>
        </w:numPr>
        <w:autoSpaceDE w:val="0"/>
        <w:autoSpaceDN w:val="0"/>
        <w:adjustRightInd w:val="0"/>
        <w:ind w:left="1080" w:right="-360"/>
        <w:rPr>
          <w:rFonts w:ascii="Times New Roman" w:hAnsi="Times New Roman"/>
        </w:rPr>
      </w:pPr>
      <w:r w:rsidRPr="00244D9A">
        <w:rPr>
          <w:rFonts w:ascii="Times New Roman" w:hAnsi="Times New Roman"/>
        </w:rPr>
        <w:t>Add</w:t>
      </w:r>
      <w:r w:rsidR="00F8693A" w:rsidRPr="00244D9A">
        <w:rPr>
          <w:rFonts w:ascii="Times New Roman" w:hAnsi="Times New Roman"/>
        </w:rPr>
        <w:t xml:space="preserve"> a day/night categorical var</w:t>
      </w:r>
      <w:r w:rsidRPr="00244D9A">
        <w:rPr>
          <w:rFonts w:ascii="Times New Roman" w:hAnsi="Times New Roman"/>
        </w:rPr>
        <w:t xml:space="preserve">iable and its interaction with </w:t>
      </w:r>
      <w:r w:rsidRPr="00244D9A">
        <w:rPr>
          <w:rFonts w:ascii="Times New Roman" w:hAnsi="Times New Roman"/>
          <w:i/>
        </w:rPr>
        <w:t>Crowd S</w:t>
      </w:r>
      <w:r w:rsidR="00F8693A" w:rsidRPr="00244D9A">
        <w:rPr>
          <w:rFonts w:ascii="Times New Roman" w:hAnsi="Times New Roman"/>
          <w:i/>
        </w:rPr>
        <w:t>ize</w:t>
      </w:r>
      <w:r w:rsidR="00F8693A" w:rsidRPr="00244D9A">
        <w:rPr>
          <w:rFonts w:ascii="Times New Roman" w:hAnsi="Times New Roman"/>
        </w:rPr>
        <w:t xml:space="preserve"> to the model.</w:t>
      </w:r>
      <w:r w:rsidRPr="00244D9A">
        <w:rPr>
          <w:rFonts w:ascii="Times New Roman" w:hAnsi="Times New Roman"/>
        </w:rPr>
        <w:t xml:space="preserve"> </w:t>
      </w:r>
    </w:p>
    <w:p w14:paraId="1D03A2D6" w14:textId="1AD531CB" w:rsidR="007F6F53" w:rsidRPr="00244D9A" w:rsidRDefault="007F6F53" w:rsidP="00A43D0F">
      <w:pPr>
        <w:numPr>
          <w:ilvl w:val="0"/>
          <w:numId w:val="32"/>
        </w:numPr>
        <w:autoSpaceDE w:val="0"/>
        <w:autoSpaceDN w:val="0"/>
        <w:adjustRightInd w:val="0"/>
        <w:ind w:left="1080"/>
        <w:rPr>
          <w:rFonts w:ascii="Times New Roman" w:hAnsi="Times New Roman"/>
        </w:rPr>
      </w:pPr>
      <w:r w:rsidRPr="00244D9A">
        <w:rPr>
          <w:rFonts w:ascii="Times New Roman" w:hAnsi="Times New Roman"/>
        </w:rPr>
        <w:t>Fit</w:t>
      </w:r>
      <w:r w:rsidR="00F8693A" w:rsidRPr="00244D9A">
        <w:rPr>
          <w:rFonts w:ascii="Times New Roman" w:hAnsi="Times New Roman"/>
        </w:rPr>
        <w:t xml:space="preserve"> a regression of </w:t>
      </w:r>
      <w:proofErr w:type="spellStart"/>
      <w:r w:rsidR="00F8693A" w:rsidRPr="00244D9A">
        <w:rPr>
          <w:rFonts w:ascii="Times New Roman" w:hAnsi="Times New Roman"/>
          <w:i/>
        </w:rPr>
        <w:t>NumSold</w:t>
      </w:r>
      <w:proofErr w:type="spellEnd"/>
      <w:r w:rsidR="00F8693A" w:rsidRPr="00244D9A">
        <w:rPr>
          <w:rFonts w:ascii="Times New Roman" w:hAnsi="Times New Roman"/>
          <w:i/>
        </w:rPr>
        <w:t>/</w:t>
      </w:r>
      <w:proofErr w:type="spellStart"/>
      <w:r w:rsidR="00F8693A" w:rsidRPr="00244D9A">
        <w:rPr>
          <w:rFonts w:ascii="Times New Roman" w:hAnsi="Times New Roman"/>
          <w:i/>
        </w:rPr>
        <w:t>CrowdSize</w:t>
      </w:r>
      <w:proofErr w:type="spellEnd"/>
      <w:r w:rsidR="00F8693A" w:rsidRPr="00244D9A">
        <w:rPr>
          <w:rFonts w:ascii="Times New Roman" w:hAnsi="Times New Roman"/>
        </w:rPr>
        <w:t xml:space="preserve"> on </w:t>
      </w:r>
      <w:r w:rsidR="00F8693A" w:rsidRPr="00244D9A">
        <w:rPr>
          <w:rFonts w:ascii="Times New Roman" w:hAnsi="Times New Roman"/>
          <w:i/>
        </w:rPr>
        <w:t>1/</w:t>
      </w:r>
      <w:proofErr w:type="spellStart"/>
      <w:r w:rsidR="00F8693A" w:rsidRPr="00244D9A">
        <w:rPr>
          <w:rFonts w:ascii="Times New Roman" w:hAnsi="Times New Roman"/>
          <w:i/>
        </w:rPr>
        <w:t>CrowdSize</w:t>
      </w:r>
      <w:proofErr w:type="spellEnd"/>
      <w:r w:rsidR="00F8693A" w:rsidRPr="00244D9A">
        <w:rPr>
          <w:rFonts w:ascii="Times New Roman" w:hAnsi="Times New Roman"/>
        </w:rPr>
        <w:t>.</w:t>
      </w:r>
      <w:r w:rsidRPr="00244D9A">
        <w:rPr>
          <w:rFonts w:ascii="Times New Roman" w:hAnsi="Times New Roman"/>
        </w:rPr>
        <w:t xml:space="preserve"> </w:t>
      </w:r>
    </w:p>
    <w:p w14:paraId="71EE2295" w14:textId="14267B27" w:rsidR="007F6F53" w:rsidRPr="00244D9A" w:rsidRDefault="00F8693A" w:rsidP="00A43D0F">
      <w:pPr>
        <w:numPr>
          <w:ilvl w:val="0"/>
          <w:numId w:val="32"/>
        </w:numPr>
        <w:autoSpaceDE w:val="0"/>
        <w:autoSpaceDN w:val="0"/>
        <w:adjustRightInd w:val="0"/>
        <w:ind w:left="1080"/>
        <w:rPr>
          <w:rFonts w:ascii="Times New Roman" w:hAnsi="Times New Roman"/>
        </w:rPr>
      </w:pPr>
      <w:r w:rsidRPr="00244D9A">
        <w:rPr>
          <w:rFonts w:ascii="Times New Roman" w:hAnsi="Times New Roman"/>
        </w:rPr>
        <w:t xml:space="preserve">Use a log/log model to capture the differential </w:t>
      </w:r>
      <w:proofErr w:type="spellStart"/>
      <w:r w:rsidRPr="00244D9A">
        <w:rPr>
          <w:rFonts w:ascii="Times New Roman" w:hAnsi="Times New Roman"/>
        </w:rPr>
        <w:t>elasticities</w:t>
      </w:r>
      <w:proofErr w:type="spellEnd"/>
      <w:r w:rsidRPr="00244D9A">
        <w:rPr>
          <w:rFonts w:ascii="Times New Roman" w:hAnsi="Times New Roman"/>
        </w:rPr>
        <w:t xml:space="preserve"> of demand.</w:t>
      </w:r>
      <w:r w:rsidR="007F6F53" w:rsidRPr="00244D9A">
        <w:rPr>
          <w:rFonts w:ascii="Times New Roman" w:hAnsi="Times New Roman"/>
        </w:rPr>
        <w:t xml:space="preserve"> </w:t>
      </w:r>
    </w:p>
    <w:p w14:paraId="6A4AA37F" w14:textId="5DBC1961" w:rsidR="007F6F53" w:rsidRPr="00244D9A" w:rsidRDefault="00F8693A" w:rsidP="00A43D0F">
      <w:pPr>
        <w:numPr>
          <w:ilvl w:val="0"/>
          <w:numId w:val="32"/>
        </w:numPr>
        <w:autoSpaceDE w:val="0"/>
        <w:autoSpaceDN w:val="0"/>
        <w:adjustRightInd w:val="0"/>
        <w:ind w:left="1080"/>
        <w:rPr>
          <w:rFonts w:ascii="Times New Roman" w:hAnsi="Times New Roman"/>
        </w:rPr>
      </w:pPr>
      <w:r w:rsidRPr="00244D9A">
        <w:rPr>
          <w:rFonts w:ascii="Times New Roman" w:hAnsi="Times New Roman"/>
        </w:rPr>
        <w:t>Leave the model as is since adding categorical terms will introduce collinearity.</w:t>
      </w:r>
      <w:r w:rsidR="007F6F53" w:rsidRPr="00244D9A">
        <w:rPr>
          <w:rFonts w:ascii="Times New Roman" w:hAnsi="Times New Roman"/>
        </w:rPr>
        <w:t xml:space="preserve"> </w:t>
      </w:r>
    </w:p>
    <w:p w14:paraId="4532C5BC" w14:textId="77777777" w:rsidR="008952FC" w:rsidRPr="00244D9A" w:rsidRDefault="008952FC" w:rsidP="008952FC">
      <w:pPr>
        <w:autoSpaceDE w:val="0"/>
        <w:autoSpaceDN w:val="0"/>
        <w:adjustRightInd w:val="0"/>
        <w:rPr>
          <w:rFonts w:ascii="TimesNewRomanPSMT" w:hAnsi="TimesNewRomanPSMT" w:cs="TimesNewRomanPSMT"/>
          <w:vanish/>
        </w:rPr>
      </w:pPr>
    </w:p>
    <w:p w14:paraId="319ADB8F" w14:textId="77777777" w:rsidR="00212AF1" w:rsidRDefault="00212AF1" w:rsidP="00212AF1">
      <w:pPr>
        <w:rPr>
          <w:rFonts w:ascii="TimesNewRomanPSMT" w:hAnsi="TimesNewRomanPSMT" w:cs="TimesNewRomanPSMT"/>
          <w:vanish/>
        </w:rPr>
      </w:pPr>
    </w:p>
    <w:p w14:paraId="1CE5C482" w14:textId="77777777" w:rsidR="00212AF1" w:rsidRDefault="00212AF1" w:rsidP="00212AF1">
      <w:pPr>
        <w:rPr>
          <w:rFonts w:ascii="TimesNewRomanPSMT" w:hAnsi="TimesNewRomanPSMT" w:cs="TimesNewRomanPSMT"/>
          <w:vanish/>
        </w:rPr>
      </w:pPr>
    </w:p>
    <w:p w14:paraId="524E2A2B" w14:textId="77777777" w:rsidR="00437341" w:rsidRDefault="00437341" w:rsidP="00212AF1">
      <w:pPr>
        <w:rPr>
          <w:rFonts w:ascii="TimesNewRomanPSMT" w:hAnsi="TimesNewRomanPSMT" w:cs="TimesNewRomanPSMT"/>
          <w:vanish/>
        </w:rPr>
      </w:pPr>
    </w:p>
    <w:p w14:paraId="35B0749C" w14:textId="77777777" w:rsidR="00212AF1" w:rsidRDefault="00212AF1" w:rsidP="00212AF1">
      <w:pPr>
        <w:rPr>
          <w:rFonts w:ascii="TimesNewRomanPSMT" w:hAnsi="TimesNewRomanPSMT" w:cs="TimesNewRomanPSMT"/>
          <w:vanish/>
        </w:rPr>
      </w:pPr>
    </w:p>
    <w:p w14:paraId="4D766627" w14:textId="77777777" w:rsidR="00212AF1" w:rsidRDefault="00212AF1" w:rsidP="00212AF1">
      <w:pPr>
        <w:rPr>
          <w:rFonts w:ascii="TimesNewRomanPSMT" w:hAnsi="TimesNewRomanPSMT" w:cs="TimesNewRomanPSMT"/>
          <w:vanish/>
        </w:rPr>
      </w:pPr>
    </w:p>
    <w:p w14:paraId="5239CC12" w14:textId="77777777" w:rsidR="00212AF1" w:rsidRDefault="00212AF1" w:rsidP="00212AF1">
      <w:pPr>
        <w:rPr>
          <w:rFonts w:ascii="TimesNewRomanPSMT" w:hAnsi="TimesNewRomanPSMT" w:cs="TimesNewRomanPSMT"/>
          <w:vanish/>
        </w:rPr>
      </w:pPr>
    </w:p>
    <w:p w14:paraId="0E56A995" w14:textId="77777777" w:rsidR="00212AF1" w:rsidRDefault="00212AF1" w:rsidP="00212AF1">
      <w:pPr>
        <w:rPr>
          <w:rFonts w:ascii="TimesNewRomanPSMT" w:hAnsi="TimesNewRomanPSMT" w:cs="TimesNewRomanPSMT"/>
          <w:vanish/>
        </w:rPr>
      </w:pPr>
    </w:p>
    <w:p w14:paraId="2DB460D8" w14:textId="77777777" w:rsidR="00212AF1" w:rsidRDefault="00212AF1" w:rsidP="00212AF1">
      <w:pPr>
        <w:rPr>
          <w:rFonts w:ascii="TimesNewRomanPSMT" w:hAnsi="TimesNewRomanPSMT" w:cs="TimesNewRomanPSMT"/>
          <w:vanish/>
        </w:rPr>
      </w:pPr>
    </w:p>
    <w:p w14:paraId="762EB0EC" w14:textId="77777777" w:rsidR="00C03D59" w:rsidRDefault="00C03D59" w:rsidP="00C03D59">
      <w:pPr>
        <w:rPr>
          <w:rFonts w:ascii="Times New Roman" w:hAnsi="Times New Roman"/>
          <w:b/>
        </w:rPr>
      </w:pPr>
      <w:r>
        <w:rPr>
          <w:rFonts w:ascii="Times New Roman" w:hAnsi="Times New Roman"/>
          <w:b/>
        </w:rPr>
        <w:br w:type="page"/>
      </w:r>
    </w:p>
    <w:p w14:paraId="7C7783B7" w14:textId="784648D7" w:rsidR="008952FC" w:rsidRPr="00212AF1" w:rsidRDefault="00C03D59" w:rsidP="00C03D59">
      <w:pPr>
        <w:rPr>
          <w:rFonts w:ascii="TimesNewRomanPSMT" w:hAnsi="TimesNewRomanPSMT" w:cs="TimesNewRomanPSMT"/>
          <w:vanish/>
        </w:rPr>
      </w:pPr>
      <w:r w:rsidRPr="00244D9A">
        <w:rPr>
          <w:rFonts w:ascii="TimesNewRomanPSMT" w:hAnsi="TimesNewRomanPSMT" w:cs="TimesNewRomanPSMT"/>
          <w:b/>
        </w:rPr>
        <w:lastRenderedPageBreak/>
        <w:t xml:space="preserve"> </w:t>
      </w:r>
      <w:r w:rsidR="00153BCB" w:rsidRPr="00244D9A">
        <w:rPr>
          <w:rFonts w:ascii="TimesNewRomanPSMT" w:hAnsi="TimesNewRomanPSMT" w:cs="TimesNewRomanPSMT"/>
          <w:b/>
        </w:rPr>
        <w:t>(Q31-38</w:t>
      </w:r>
      <w:r w:rsidR="008952FC" w:rsidRPr="00244D9A">
        <w:rPr>
          <w:rFonts w:ascii="TimesNewRomanPSMT" w:hAnsi="TimesNewRomanPSMT" w:cs="TimesNewRomanPSMT"/>
          <w:b/>
        </w:rPr>
        <w:t>)</w:t>
      </w:r>
      <w:r w:rsidR="00EF7C16" w:rsidRPr="00244D9A">
        <w:rPr>
          <w:rFonts w:ascii="TimesNewRomanPSMT" w:hAnsi="TimesNewRomanPSMT" w:cs="TimesNewRomanPSMT"/>
        </w:rPr>
        <w:t xml:space="preserve"> </w:t>
      </w:r>
      <w:r w:rsidR="008952FC" w:rsidRPr="00244D9A">
        <w:rPr>
          <w:rFonts w:ascii="TimesNewRomanPSMT" w:hAnsi="TimesNewRomanPSMT" w:cs="TimesNewRomanPSMT"/>
        </w:rPr>
        <w:t>The marketing division of a consumer products company decided to assess the success of its promotions.  To this end, it recorded the information in 480 communities spread over 4 geographical regions</w:t>
      </w:r>
      <w:r w:rsidR="00F573D2" w:rsidRPr="00244D9A">
        <w:rPr>
          <w:rFonts w:ascii="TimesNewRomanPSMT" w:hAnsi="TimesNewRomanPSMT" w:cs="TimesNewRomanPSMT"/>
        </w:rPr>
        <w:t xml:space="preserve"> (East, North, South and West)</w:t>
      </w:r>
      <w:r w:rsidR="008952FC" w:rsidRPr="00244D9A">
        <w:rPr>
          <w:rFonts w:ascii="TimesNewRomanPSMT" w:hAnsi="TimesNewRomanPSMT" w:cs="TimesNewRomanPSMT"/>
        </w:rPr>
        <w:t xml:space="preserve">.  </w:t>
      </w:r>
      <w:r w:rsidR="00D311CF" w:rsidRPr="00244D9A">
        <w:rPr>
          <w:rFonts w:ascii="TimesNewRomanPSMT" w:hAnsi="TimesNewRomanPSMT" w:cs="TimesNewRomanPSMT"/>
        </w:rPr>
        <w:t>The variables include</w:t>
      </w:r>
      <w:r w:rsidR="008952FC" w:rsidRPr="00244D9A">
        <w:rPr>
          <w:rFonts w:ascii="TimesNewRomanPSMT" w:hAnsi="TimesNewRomanPSMT" w:cs="TimesNewRomanPSMT"/>
        </w:rPr>
        <w:t xml:space="preserve"> the number of advertisements in local newspapers (</w:t>
      </w:r>
      <w:r w:rsidR="008952FC" w:rsidRPr="00244D9A">
        <w:rPr>
          <w:rFonts w:ascii="TimesNewRomanPSMT" w:hAnsi="TimesNewRomanPSMT" w:cs="TimesNewRomanPSMT"/>
          <w:i/>
        </w:rPr>
        <w:t>News</w:t>
      </w:r>
      <w:r w:rsidR="008E65B4" w:rsidRPr="00244D9A">
        <w:rPr>
          <w:rFonts w:ascii="TimesNewRomanPSMT" w:hAnsi="TimesNewRomanPSMT" w:cs="TimesNewRomanPSMT"/>
          <w:i/>
        </w:rPr>
        <w:t>paper</w:t>
      </w:r>
      <w:r w:rsidR="008952FC" w:rsidRPr="00244D9A">
        <w:rPr>
          <w:rFonts w:ascii="TimesNewRomanPSMT" w:hAnsi="TimesNewRomanPSMT" w:cs="TimesNewRomanPSMT"/>
          <w:i/>
        </w:rPr>
        <w:t xml:space="preserve"> Ads</w:t>
      </w:r>
      <w:r w:rsidR="008952FC" w:rsidRPr="00244D9A">
        <w:rPr>
          <w:rFonts w:ascii="TimesNewRomanPSMT" w:hAnsi="TimesNewRomanPSMT" w:cs="TimesNewRomanPSMT"/>
        </w:rPr>
        <w:t xml:space="preserve">) and the number of minutes of television ads shown in </w:t>
      </w:r>
      <w:r w:rsidR="00D311CF" w:rsidRPr="00244D9A">
        <w:rPr>
          <w:rFonts w:ascii="TimesNewRomanPSMT" w:hAnsi="TimesNewRomanPSMT" w:cs="TimesNewRomanPSMT"/>
        </w:rPr>
        <w:t>each</w:t>
      </w:r>
      <w:r w:rsidR="008952FC" w:rsidRPr="00244D9A">
        <w:rPr>
          <w:rFonts w:ascii="TimesNewRomanPSMT" w:hAnsi="TimesNewRomanPSMT" w:cs="TimesNewRomanPSMT"/>
        </w:rPr>
        <w:t xml:space="preserve"> community (</w:t>
      </w:r>
      <w:r w:rsidR="008952FC" w:rsidRPr="00244D9A">
        <w:rPr>
          <w:rFonts w:ascii="TimesNewRomanPSMT" w:hAnsi="TimesNewRomanPSMT" w:cs="TimesNewRomanPSMT"/>
          <w:i/>
        </w:rPr>
        <w:t>TV Minutes</w:t>
      </w:r>
      <w:r w:rsidR="008952FC" w:rsidRPr="00244D9A">
        <w:rPr>
          <w:rFonts w:ascii="TimesNewRomanPSMT" w:hAnsi="TimesNewRomanPSMT" w:cs="TimesNewRomanPSMT"/>
        </w:rPr>
        <w:t>).  Two types of TV commercial, labeled “A” and “B</w:t>
      </w:r>
      <w:proofErr w:type="gramStart"/>
      <w:r w:rsidR="008952FC" w:rsidRPr="00244D9A">
        <w:rPr>
          <w:rFonts w:ascii="TimesNewRomanPSMT" w:hAnsi="TimesNewRomanPSMT" w:cs="TimesNewRomanPSMT"/>
        </w:rPr>
        <w:t>”,</w:t>
      </w:r>
      <w:proofErr w:type="gramEnd"/>
      <w:r w:rsidR="008952FC" w:rsidRPr="00244D9A">
        <w:rPr>
          <w:rFonts w:ascii="TimesNewRomanPSMT" w:hAnsi="TimesNewRomanPSMT" w:cs="TimesNewRomanPSMT"/>
        </w:rPr>
        <w:t xml:space="preserve"> were shown and are identified by the categorical variable </w:t>
      </w:r>
      <w:r w:rsidR="008952FC" w:rsidRPr="00244D9A">
        <w:rPr>
          <w:rFonts w:ascii="TimesNewRomanPSMT" w:hAnsi="TimesNewRomanPSMT" w:cs="TimesNewRomanPSMT"/>
          <w:i/>
        </w:rPr>
        <w:t>Commercial</w:t>
      </w:r>
      <w:r w:rsidR="008952FC" w:rsidRPr="00244D9A">
        <w:rPr>
          <w:rFonts w:ascii="TimesNewRomanPSMT" w:hAnsi="TimesNewRomanPSMT" w:cs="TimesNewRomanPSMT"/>
        </w:rPr>
        <w:t xml:space="preserve">.  The response </w:t>
      </w:r>
      <w:r w:rsidR="00D311CF" w:rsidRPr="00244D9A">
        <w:rPr>
          <w:rFonts w:ascii="TimesNewRomanPSMT" w:hAnsi="TimesNewRomanPSMT" w:cs="TimesNewRomanPSMT"/>
        </w:rPr>
        <w:t xml:space="preserve">in the shown model </w:t>
      </w:r>
      <w:r w:rsidR="008952FC" w:rsidRPr="00244D9A">
        <w:rPr>
          <w:rFonts w:ascii="TimesNewRomanPSMT" w:hAnsi="TimesNewRomanPSMT" w:cs="TimesNewRomanPSMT"/>
        </w:rPr>
        <w:t xml:space="preserve">is the level of sales in </w:t>
      </w:r>
      <w:r w:rsidR="00D311CF" w:rsidRPr="00244D9A">
        <w:rPr>
          <w:rFonts w:ascii="TimesNewRomanPSMT" w:hAnsi="TimesNewRomanPSMT" w:cs="TimesNewRomanPSMT"/>
        </w:rPr>
        <w:t xml:space="preserve">a community, measured in thousands of dollars (for example, </w:t>
      </w:r>
      <w:r w:rsidR="00D311CF" w:rsidRPr="00244D9A">
        <w:rPr>
          <w:rFonts w:ascii="TimesNewRomanPSMT" w:hAnsi="TimesNewRomanPSMT" w:cs="TimesNewRomanPSMT"/>
          <w:i/>
        </w:rPr>
        <w:t>S</w:t>
      </w:r>
      <w:r w:rsidR="008952FC" w:rsidRPr="00244D9A">
        <w:rPr>
          <w:rFonts w:ascii="TimesNewRomanPSMT" w:hAnsi="TimesNewRomanPSMT" w:cs="TimesNewRomanPSMT"/>
          <w:i/>
        </w:rPr>
        <w:t>ales</w:t>
      </w:r>
      <w:r w:rsidR="008952FC" w:rsidRPr="00244D9A">
        <w:rPr>
          <w:rFonts w:ascii="TimesNewRomanPSMT" w:hAnsi="TimesNewRomanPSMT" w:cs="TimesNewRomanPSMT"/>
        </w:rPr>
        <w:t xml:space="preserve"> = 3</w:t>
      </w:r>
      <w:r w:rsidR="00D311CF" w:rsidRPr="00244D9A">
        <w:rPr>
          <w:rFonts w:ascii="TimesNewRomanPSMT" w:hAnsi="TimesNewRomanPSMT" w:cs="TimesNewRomanPSMT"/>
        </w:rPr>
        <w:t>0</w:t>
      </w:r>
      <w:r w:rsidR="008952FC" w:rsidRPr="00244D9A">
        <w:rPr>
          <w:rFonts w:ascii="TimesNewRomanPSMT" w:hAnsi="TimesNewRomanPSMT" w:cs="TimesNewRomanPSMT"/>
        </w:rPr>
        <w:t xml:space="preserve"> implies sales of $30,000</w:t>
      </w:r>
      <w:r w:rsidR="00D311CF" w:rsidRPr="00244D9A">
        <w:rPr>
          <w:rFonts w:ascii="TimesNewRomanPSMT" w:hAnsi="TimesNewRomanPSMT" w:cs="TimesNewRomanPSMT"/>
        </w:rPr>
        <w:t>).</w:t>
      </w:r>
      <w:r w:rsidR="008E65B4" w:rsidRPr="00244D9A">
        <w:rPr>
          <w:rFonts w:ascii="TimesNewRomanPSMT" w:hAnsi="TimesNewRomanPSMT" w:cs="TimesNewRomanPSMT"/>
        </w:rPr>
        <w:t xml:space="preserve"> Tables in the output summarize a multiple regression model.</w:t>
      </w:r>
    </w:p>
    <w:p w14:paraId="43930C7A" w14:textId="7C3AEA3C" w:rsidR="008E65B4" w:rsidRDefault="008E65B4" w:rsidP="008E65B4">
      <w:pPr>
        <w:widowControl w:val="0"/>
        <w:autoSpaceDE w:val="0"/>
        <w:autoSpaceDN w:val="0"/>
        <w:adjustRightInd w:val="0"/>
        <w:spacing w:before="120"/>
        <w:jc w:val="center"/>
        <w:rPr>
          <w:rFonts w:ascii="Lucida Grande" w:hAnsi="Lucida Grande" w:cs="Lucida Grande"/>
          <w:sz w:val="26"/>
          <w:szCs w:val="26"/>
        </w:rPr>
      </w:pPr>
      <w:r w:rsidRPr="00244D9A">
        <w:rPr>
          <w:rFonts w:ascii="Lucida Grande" w:hAnsi="Lucida Grande" w:cs="Lucida Grande"/>
          <w:noProof/>
          <w:sz w:val="26"/>
          <w:szCs w:val="26"/>
        </w:rPr>
        <w:drawing>
          <wp:inline distT="0" distB="0" distL="0" distR="0" wp14:anchorId="5A96D301" wp14:editId="7A8FA443">
            <wp:extent cx="3021287" cy="2912776"/>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568" cy="2914011"/>
                    </a:xfrm>
                    <a:prstGeom prst="rect">
                      <a:avLst/>
                    </a:prstGeom>
                    <a:noFill/>
                    <a:ln>
                      <a:noFill/>
                    </a:ln>
                  </pic:spPr>
                </pic:pic>
              </a:graphicData>
            </a:graphic>
          </wp:inline>
        </w:drawing>
      </w:r>
    </w:p>
    <w:p w14:paraId="0161EF2E" w14:textId="77777777" w:rsidR="00C03D59" w:rsidRPr="00244D9A" w:rsidRDefault="00C03D59" w:rsidP="008E65B4">
      <w:pPr>
        <w:widowControl w:val="0"/>
        <w:autoSpaceDE w:val="0"/>
        <w:autoSpaceDN w:val="0"/>
        <w:adjustRightInd w:val="0"/>
        <w:spacing w:before="120"/>
        <w:jc w:val="center"/>
        <w:rPr>
          <w:rFonts w:ascii="Lucida Grande" w:hAnsi="Lucida Grande" w:cs="Lucida Grande"/>
          <w:sz w:val="26"/>
          <w:szCs w:val="26"/>
        </w:rPr>
      </w:pPr>
    </w:p>
    <w:tbl>
      <w:tblPr>
        <w:tblW w:w="0" w:type="auto"/>
        <w:jc w:val="center"/>
        <w:tblInd w:w="1210" w:type="dxa"/>
        <w:tblLayout w:type="fixed"/>
        <w:tblCellMar>
          <w:left w:w="40" w:type="dxa"/>
          <w:right w:w="40" w:type="dxa"/>
        </w:tblCellMar>
        <w:tblLook w:val="0000" w:firstRow="0" w:lastRow="0" w:firstColumn="0" w:lastColumn="0" w:noHBand="0" w:noVBand="0"/>
      </w:tblPr>
      <w:tblGrid>
        <w:gridCol w:w="2700"/>
        <w:gridCol w:w="1520"/>
      </w:tblGrid>
      <w:tr w:rsidR="008E65B4" w:rsidRPr="00244D9A" w14:paraId="12F048F8" w14:textId="77777777" w:rsidTr="000E0D7E">
        <w:trPr>
          <w:jc w:val="center"/>
        </w:trPr>
        <w:tc>
          <w:tcPr>
            <w:tcW w:w="2700" w:type="dxa"/>
            <w:tcBorders>
              <w:top w:val="nil"/>
              <w:left w:val="nil"/>
              <w:bottom w:val="nil"/>
              <w:right w:val="nil"/>
            </w:tcBorders>
          </w:tcPr>
          <w:p w14:paraId="6B9D2410" w14:textId="1C46BB4C"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i/>
                <w:sz w:val="20"/>
              </w:rPr>
              <w:t>R</w:t>
            </w:r>
            <w:r w:rsidRPr="00244D9A">
              <w:rPr>
                <w:rFonts w:ascii="Lucida Grande" w:hAnsi="Lucida Grande" w:cs="Lucida Grande"/>
                <w:sz w:val="20"/>
                <w:vertAlign w:val="superscript"/>
              </w:rPr>
              <w:t>2</w:t>
            </w:r>
            <w:r w:rsidRPr="00244D9A">
              <w:rPr>
                <w:rFonts w:ascii="Lucida Grande" w:hAnsi="Lucida Grande" w:cs="Lucida Grande"/>
                <w:sz w:val="20"/>
              </w:rPr>
              <w:t xml:space="preserve"> </w:t>
            </w:r>
          </w:p>
        </w:tc>
        <w:tc>
          <w:tcPr>
            <w:tcW w:w="1520" w:type="dxa"/>
            <w:tcBorders>
              <w:top w:val="nil"/>
              <w:left w:val="nil"/>
              <w:bottom w:val="nil"/>
              <w:right w:val="nil"/>
            </w:tcBorders>
          </w:tcPr>
          <w:p w14:paraId="067D609E"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0.49164</w:t>
            </w:r>
          </w:p>
        </w:tc>
      </w:tr>
      <w:tr w:rsidR="008E65B4" w:rsidRPr="00244D9A" w14:paraId="5B206ECD" w14:textId="77777777" w:rsidTr="000E0D7E">
        <w:trPr>
          <w:jc w:val="center"/>
        </w:trPr>
        <w:tc>
          <w:tcPr>
            <w:tcW w:w="2700" w:type="dxa"/>
            <w:tcBorders>
              <w:top w:val="nil"/>
              <w:left w:val="nil"/>
              <w:bottom w:val="nil"/>
              <w:right w:val="nil"/>
            </w:tcBorders>
          </w:tcPr>
          <w:p w14:paraId="186E416D" w14:textId="4E297052"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 xml:space="preserve">Residual </w:t>
            </w:r>
            <w:proofErr w:type="spellStart"/>
            <w:r w:rsidRPr="00244D9A">
              <w:rPr>
                <w:rFonts w:ascii="Lucida Grande" w:hAnsi="Lucida Grande" w:cs="Lucida Grande"/>
                <w:sz w:val="20"/>
              </w:rPr>
              <w:t>Std</w:t>
            </w:r>
            <w:proofErr w:type="spellEnd"/>
            <w:r w:rsidRPr="00244D9A">
              <w:rPr>
                <w:rFonts w:ascii="Lucida Grande" w:hAnsi="Lucida Grande" w:cs="Lucida Grande"/>
                <w:sz w:val="20"/>
              </w:rPr>
              <w:t xml:space="preserve"> </w:t>
            </w:r>
            <w:proofErr w:type="spellStart"/>
            <w:r w:rsidRPr="00244D9A">
              <w:rPr>
                <w:rFonts w:ascii="Lucida Grande" w:hAnsi="Lucida Grande" w:cs="Lucida Grande"/>
                <w:sz w:val="20"/>
              </w:rPr>
              <w:t>Dev</w:t>
            </w:r>
            <w:proofErr w:type="spellEnd"/>
            <w:r w:rsidRPr="00244D9A">
              <w:rPr>
                <w:rFonts w:ascii="Lucida Grande" w:hAnsi="Lucida Grande" w:cs="Lucida Grande"/>
                <w:sz w:val="20"/>
              </w:rPr>
              <w:t xml:space="preserve"> (</w:t>
            </w:r>
            <w:r w:rsidRPr="00244D9A">
              <w:rPr>
                <w:rFonts w:ascii="Lucida Grande" w:hAnsi="Lucida Grande" w:cs="Lucida Grande"/>
                <w:i/>
                <w:sz w:val="20"/>
              </w:rPr>
              <w:t>s</w:t>
            </w:r>
            <w:r w:rsidRPr="00244D9A">
              <w:rPr>
                <w:rFonts w:ascii="Lucida Grande" w:hAnsi="Lucida Grande" w:cs="Lucida Grande"/>
                <w:i/>
                <w:sz w:val="20"/>
                <w:vertAlign w:val="subscript"/>
              </w:rPr>
              <w:t>e</w:t>
            </w:r>
            <w:r w:rsidRPr="00244D9A">
              <w:rPr>
                <w:rFonts w:ascii="Lucida Grande" w:hAnsi="Lucida Grande" w:cs="Lucida Grande"/>
                <w:sz w:val="20"/>
              </w:rPr>
              <w:t>)</w:t>
            </w:r>
          </w:p>
        </w:tc>
        <w:tc>
          <w:tcPr>
            <w:tcW w:w="1520" w:type="dxa"/>
            <w:tcBorders>
              <w:top w:val="nil"/>
              <w:left w:val="nil"/>
              <w:bottom w:val="nil"/>
              <w:right w:val="nil"/>
            </w:tcBorders>
          </w:tcPr>
          <w:p w14:paraId="58D0BE46" w14:textId="432F9FF7"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6</w:t>
            </w:r>
            <w:r w:rsidR="008E65B4" w:rsidRPr="00244D9A">
              <w:rPr>
                <w:rFonts w:ascii="Lucida Grande" w:hAnsi="Lucida Grande" w:cs="Lucida Grande"/>
                <w:sz w:val="20"/>
              </w:rPr>
              <w:t>3</w:t>
            </w:r>
            <w:r w:rsidRPr="00244D9A">
              <w:rPr>
                <w:rFonts w:ascii="Lucida Grande" w:hAnsi="Lucida Grande" w:cs="Lucida Grande"/>
                <w:sz w:val="20"/>
              </w:rPr>
              <w:t>.</w:t>
            </w:r>
            <w:r w:rsidR="008E65B4" w:rsidRPr="00244D9A">
              <w:rPr>
                <w:rFonts w:ascii="Lucida Grande" w:hAnsi="Lucida Grande" w:cs="Lucida Grande"/>
                <w:sz w:val="20"/>
              </w:rPr>
              <w:t>9206</w:t>
            </w:r>
          </w:p>
        </w:tc>
      </w:tr>
    </w:tbl>
    <w:p w14:paraId="13BEEE07" w14:textId="77777777" w:rsidR="008E65B4" w:rsidRPr="00244D9A" w:rsidRDefault="008E65B4" w:rsidP="008E65B4">
      <w:pPr>
        <w:keepNext/>
        <w:widowControl w:val="0"/>
        <w:autoSpaceDE w:val="0"/>
        <w:autoSpaceDN w:val="0"/>
        <w:adjustRightInd w:val="0"/>
        <w:spacing w:before="120"/>
        <w:jc w:val="center"/>
        <w:rPr>
          <w:rFonts w:ascii="Lucida Grande" w:hAnsi="Lucida Grande" w:cs="Lucida Grande"/>
          <w:b/>
          <w:bCs/>
          <w:sz w:val="20"/>
        </w:rPr>
      </w:pPr>
      <w:r w:rsidRPr="00244D9A">
        <w:rPr>
          <w:rFonts w:ascii="Lucida Grande" w:hAnsi="Lucida Grande" w:cs="Lucida Grande"/>
          <w:b/>
          <w:bCs/>
          <w:sz w:val="20"/>
        </w:rPr>
        <w:t>Analysis of Variance</w:t>
      </w:r>
    </w:p>
    <w:tbl>
      <w:tblPr>
        <w:tblW w:w="0" w:type="auto"/>
        <w:jc w:val="center"/>
        <w:tblLayout w:type="fixed"/>
        <w:tblCellMar>
          <w:left w:w="40" w:type="dxa"/>
          <w:right w:w="40" w:type="dxa"/>
        </w:tblCellMar>
        <w:tblLook w:val="0000" w:firstRow="0" w:lastRow="0" w:firstColumn="0" w:lastColumn="0" w:noHBand="0" w:noVBand="0"/>
      </w:tblPr>
      <w:tblGrid>
        <w:gridCol w:w="1200"/>
        <w:gridCol w:w="1200"/>
        <w:gridCol w:w="2140"/>
        <w:gridCol w:w="1800"/>
        <w:gridCol w:w="1420"/>
      </w:tblGrid>
      <w:tr w:rsidR="008E65B4" w:rsidRPr="00244D9A" w14:paraId="1429F451" w14:textId="77777777" w:rsidTr="008E65B4">
        <w:trPr>
          <w:tblHeader/>
          <w:jc w:val="center"/>
        </w:trPr>
        <w:tc>
          <w:tcPr>
            <w:tcW w:w="1200" w:type="dxa"/>
            <w:tcBorders>
              <w:top w:val="nil"/>
              <w:left w:val="nil"/>
              <w:bottom w:val="nil"/>
              <w:right w:val="nil"/>
            </w:tcBorders>
          </w:tcPr>
          <w:p w14:paraId="1EBE4BE6" w14:textId="77777777" w:rsidR="008E65B4" w:rsidRPr="00244D9A" w:rsidRDefault="008E65B4">
            <w:pPr>
              <w:widowControl w:val="0"/>
              <w:autoSpaceDE w:val="0"/>
              <w:autoSpaceDN w:val="0"/>
              <w:adjustRightInd w:val="0"/>
              <w:rPr>
                <w:rFonts w:ascii="Lucida Grande" w:hAnsi="Lucida Grande" w:cs="Lucida Grande"/>
                <w:b/>
                <w:bCs/>
                <w:sz w:val="20"/>
              </w:rPr>
            </w:pPr>
            <w:r w:rsidRPr="00244D9A">
              <w:rPr>
                <w:rFonts w:ascii="Lucida Grande" w:hAnsi="Lucida Grande" w:cs="Lucida Grande"/>
                <w:b/>
                <w:bCs/>
                <w:sz w:val="20"/>
              </w:rPr>
              <w:t>Source</w:t>
            </w:r>
          </w:p>
        </w:tc>
        <w:tc>
          <w:tcPr>
            <w:tcW w:w="1200" w:type="dxa"/>
            <w:tcBorders>
              <w:top w:val="nil"/>
              <w:left w:val="nil"/>
              <w:bottom w:val="nil"/>
              <w:right w:val="nil"/>
            </w:tcBorders>
          </w:tcPr>
          <w:p w14:paraId="057289BB"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DF</w:t>
            </w:r>
          </w:p>
        </w:tc>
        <w:tc>
          <w:tcPr>
            <w:tcW w:w="2140" w:type="dxa"/>
            <w:tcBorders>
              <w:top w:val="nil"/>
              <w:left w:val="nil"/>
              <w:bottom w:val="nil"/>
              <w:right w:val="nil"/>
            </w:tcBorders>
          </w:tcPr>
          <w:p w14:paraId="161A6FE0"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Sum of Squares</w:t>
            </w:r>
          </w:p>
        </w:tc>
        <w:tc>
          <w:tcPr>
            <w:tcW w:w="1800" w:type="dxa"/>
            <w:tcBorders>
              <w:top w:val="nil"/>
              <w:left w:val="nil"/>
              <w:bottom w:val="nil"/>
              <w:right w:val="nil"/>
            </w:tcBorders>
          </w:tcPr>
          <w:p w14:paraId="0F42ACE9"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Mean Square</w:t>
            </w:r>
          </w:p>
        </w:tc>
        <w:tc>
          <w:tcPr>
            <w:tcW w:w="1420" w:type="dxa"/>
            <w:tcBorders>
              <w:top w:val="nil"/>
              <w:left w:val="nil"/>
              <w:bottom w:val="nil"/>
              <w:right w:val="nil"/>
            </w:tcBorders>
          </w:tcPr>
          <w:p w14:paraId="0BF01388"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F Ratio</w:t>
            </w:r>
          </w:p>
        </w:tc>
      </w:tr>
      <w:tr w:rsidR="008E65B4" w:rsidRPr="00244D9A" w14:paraId="1417BB8E" w14:textId="77777777" w:rsidTr="008E65B4">
        <w:trPr>
          <w:jc w:val="center"/>
        </w:trPr>
        <w:tc>
          <w:tcPr>
            <w:tcW w:w="1200" w:type="dxa"/>
            <w:tcBorders>
              <w:top w:val="nil"/>
              <w:left w:val="nil"/>
              <w:bottom w:val="nil"/>
              <w:right w:val="nil"/>
            </w:tcBorders>
          </w:tcPr>
          <w:p w14:paraId="288E8BD6" w14:textId="77777777"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Model</w:t>
            </w:r>
          </w:p>
        </w:tc>
        <w:tc>
          <w:tcPr>
            <w:tcW w:w="1200" w:type="dxa"/>
            <w:tcBorders>
              <w:top w:val="nil"/>
              <w:left w:val="nil"/>
              <w:bottom w:val="nil"/>
              <w:right w:val="nil"/>
            </w:tcBorders>
          </w:tcPr>
          <w:p w14:paraId="7F97645C"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6</w:t>
            </w:r>
          </w:p>
        </w:tc>
        <w:tc>
          <w:tcPr>
            <w:tcW w:w="2140" w:type="dxa"/>
            <w:tcBorders>
              <w:top w:val="nil"/>
              <w:left w:val="nil"/>
              <w:bottom w:val="nil"/>
              <w:right w:val="nil"/>
            </w:tcBorders>
          </w:tcPr>
          <w:p w14:paraId="6DF21288" w14:textId="1019389C"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18690</w:t>
            </w:r>
            <w:r w:rsidR="008E65B4" w:rsidRPr="00244D9A">
              <w:rPr>
                <w:rFonts w:ascii="Lucida Grande" w:hAnsi="Lucida Grande" w:cs="Lucida Grande"/>
                <w:sz w:val="20"/>
              </w:rPr>
              <w:t>42</w:t>
            </w:r>
            <w:r w:rsidRPr="00244D9A">
              <w:rPr>
                <w:rFonts w:ascii="Lucida Grande" w:hAnsi="Lucida Grande" w:cs="Lucida Grande"/>
                <w:sz w:val="20"/>
              </w:rPr>
              <w:t>.</w:t>
            </w:r>
            <w:r w:rsidR="008E65B4" w:rsidRPr="00244D9A">
              <w:rPr>
                <w:rFonts w:ascii="Lucida Grande" w:hAnsi="Lucida Grande" w:cs="Lucida Grande"/>
                <w:sz w:val="20"/>
              </w:rPr>
              <w:t>7</w:t>
            </w:r>
          </w:p>
        </w:tc>
        <w:tc>
          <w:tcPr>
            <w:tcW w:w="1800" w:type="dxa"/>
            <w:tcBorders>
              <w:top w:val="nil"/>
              <w:left w:val="nil"/>
              <w:bottom w:val="nil"/>
              <w:right w:val="nil"/>
            </w:tcBorders>
          </w:tcPr>
          <w:p w14:paraId="7ABDE802" w14:textId="7598302E"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3115</w:t>
            </w:r>
            <w:r w:rsidR="008E65B4" w:rsidRPr="00244D9A">
              <w:rPr>
                <w:rFonts w:ascii="Lucida Grande" w:hAnsi="Lucida Grande" w:cs="Lucida Grande"/>
                <w:sz w:val="20"/>
              </w:rPr>
              <w:t>07</w:t>
            </w:r>
          </w:p>
        </w:tc>
        <w:tc>
          <w:tcPr>
            <w:tcW w:w="1420" w:type="dxa"/>
            <w:tcBorders>
              <w:top w:val="nil"/>
              <w:left w:val="nil"/>
              <w:bottom w:val="nil"/>
              <w:right w:val="nil"/>
            </w:tcBorders>
          </w:tcPr>
          <w:p w14:paraId="627A97A0"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76.2406</w:t>
            </w:r>
          </w:p>
        </w:tc>
      </w:tr>
      <w:tr w:rsidR="008E65B4" w:rsidRPr="00244D9A" w14:paraId="63893897" w14:textId="77777777" w:rsidTr="008E65B4">
        <w:trPr>
          <w:jc w:val="center"/>
        </w:trPr>
        <w:tc>
          <w:tcPr>
            <w:tcW w:w="1200" w:type="dxa"/>
            <w:tcBorders>
              <w:top w:val="nil"/>
              <w:left w:val="nil"/>
              <w:bottom w:val="nil"/>
              <w:right w:val="nil"/>
            </w:tcBorders>
          </w:tcPr>
          <w:p w14:paraId="6D82F5AC" w14:textId="77777777"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Error</w:t>
            </w:r>
          </w:p>
        </w:tc>
        <w:tc>
          <w:tcPr>
            <w:tcW w:w="1200" w:type="dxa"/>
            <w:tcBorders>
              <w:top w:val="nil"/>
              <w:left w:val="nil"/>
              <w:bottom w:val="nil"/>
              <w:right w:val="nil"/>
            </w:tcBorders>
          </w:tcPr>
          <w:p w14:paraId="5417C570"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473</w:t>
            </w:r>
          </w:p>
        </w:tc>
        <w:tc>
          <w:tcPr>
            <w:tcW w:w="2140" w:type="dxa"/>
            <w:tcBorders>
              <w:top w:val="nil"/>
              <w:left w:val="nil"/>
              <w:bottom w:val="nil"/>
              <w:right w:val="nil"/>
            </w:tcBorders>
          </w:tcPr>
          <w:p w14:paraId="2EFE4091" w14:textId="7DFD1F4B"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19326</w:t>
            </w:r>
            <w:r w:rsidR="008E65B4" w:rsidRPr="00244D9A">
              <w:rPr>
                <w:rFonts w:ascii="Lucida Grande" w:hAnsi="Lucida Grande" w:cs="Lucida Grande"/>
                <w:sz w:val="20"/>
              </w:rPr>
              <w:t>03</w:t>
            </w:r>
            <w:r w:rsidRPr="00244D9A">
              <w:rPr>
                <w:rFonts w:ascii="Lucida Grande" w:hAnsi="Lucida Grande" w:cs="Lucida Grande"/>
                <w:sz w:val="20"/>
              </w:rPr>
              <w:t>.</w:t>
            </w:r>
            <w:r w:rsidR="008E65B4" w:rsidRPr="00244D9A">
              <w:rPr>
                <w:rFonts w:ascii="Lucida Grande" w:hAnsi="Lucida Grande" w:cs="Lucida Grande"/>
                <w:sz w:val="20"/>
              </w:rPr>
              <w:t>7</w:t>
            </w:r>
          </w:p>
        </w:tc>
        <w:tc>
          <w:tcPr>
            <w:tcW w:w="1800" w:type="dxa"/>
            <w:tcBorders>
              <w:top w:val="nil"/>
              <w:left w:val="nil"/>
              <w:bottom w:val="nil"/>
              <w:right w:val="nil"/>
            </w:tcBorders>
          </w:tcPr>
          <w:p w14:paraId="6AFFBD36" w14:textId="64F5E957"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40</w:t>
            </w:r>
            <w:r w:rsidR="008E65B4" w:rsidRPr="00244D9A">
              <w:rPr>
                <w:rFonts w:ascii="Lucida Grande" w:hAnsi="Lucida Grande" w:cs="Lucida Grande"/>
                <w:sz w:val="20"/>
              </w:rPr>
              <w:t>86</w:t>
            </w:r>
          </w:p>
        </w:tc>
        <w:tc>
          <w:tcPr>
            <w:tcW w:w="1420" w:type="dxa"/>
            <w:tcBorders>
              <w:top w:val="nil"/>
              <w:left w:val="nil"/>
              <w:bottom w:val="nil"/>
              <w:right w:val="nil"/>
            </w:tcBorders>
          </w:tcPr>
          <w:p w14:paraId="700AA5D8"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Prob &gt; F</w:t>
            </w:r>
          </w:p>
        </w:tc>
      </w:tr>
      <w:tr w:rsidR="008E65B4" w:rsidRPr="00244D9A" w14:paraId="0B090D45" w14:textId="77777777" w:rsidTr="008E65B4">
        <w:trPr>
          <w:jc w:val="center"/>
        </w:trPr>
        <w:tc>
          <w:tcPr>
            <w:tcW w:w="1200" w:type="dxa"/>
            <w:tcBorders>
              <w:top w:val="nil"/>
              <w:left w:val="nil"/>
              <w:bottom w:val="nil"/>
              <w:right w:val="nil"/>
            </w:tcBorders>
          </w:tcPr>
          <w:p w14:paraId="224CF311" w14:textId="77777777"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C. Total</w:t>
            </w:r>
          </w:p>
        </w:tc>
        <w:tc>
          <w:tcPr>
            <w:tcW w:w="1200" w:type="dxa"/>
            <w:tcBorders>
              <w:top w:val="nil"/>
              <w:left w:val="nil"/>
              <w:bottom w:val="nil"/>
              <w:right w:val="nil"/>
            </w:tcBorders>
          </w:tcPr>
          <w:p w14:paraId="7D159077"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479</w:t>
            </w:r>
          </w:p>
        </w:tc>
        <w:tc>
          <w:tcPr>
            <w:tcW w:w="2140" w:type="dxa"/>
            <w:tcBorders>
              <w:top w:val="nil"/>
              <w:left w:val="nil"/>
              <w:bottom w:val="nil"/>
              <w:right w:val="nil"/>
            </w:tcBorders>
          </w:tcPr>
          <w:p w14:paraId="3F541566" w14:textId="406838EF"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38016</w:t>
            </w:r>
            <w:r w:rsidR="008E65B4" w:rsidRPr="00244D9A">
              <w:rPr>
                <w:rFonts w:ascii="Lucida Grande" w:hAnsi="Lucida Grande" w:cs="Lucida Grande"/>
                <w:sz w:val="20"/>
              </w:rPr>
              <w:t>46</w:t>
            </w:r>
            <w:r w:rsidRPr="00244D9A">
              <w:rPr>
                <w:rFonts w:ascii="Lucida Grande" w:hAnsi="Lucida Grande" w:cs="Lucida Grande"/>
                <w:sz w:val="20"/>
              </w:rPr>
              <w:t>.</w:t>
            </w:r>
            <w:r w:rsidR="008E65B4" w:rsidRPr="00244D9A">
              <w:rPr>
                <w:rFonts w:ascii="Lucida Grande" w:hAnsi="Lucida Grande" w:cs="Lucida Grande"/>
                <w:sz w:val="20"/>
              </w:rPr>
              <w:t>4</w:t>
            </w:r>
          </w:p>
        </w:tc>
        <w:tc>
          <w:tcPr>
            <w:tcW w:w="1800" w:type="dxa"/>
            <w:tcBorders>
              <w:top w:val="nil"/>
              <w:left w:val="nil"/>
              <w:bottom w:val="nil"/>
              <w:right w:val="nil"/>
            </w:tcBorders>
          </w:tcPr>
          <w:p w14:paraId="17C5C0C0" w14:textId="77777777" w:rsidR="008E65B4" w:rsidRPr="00244D9A" w:rsidRDefault="008E65B4">
            <w:pPr>
              <w:widowControl w:val="0"/>
              <w:autoSpaceDE w:val="0"/>
              <w:autoSpaceDN w:val="0"/>
              <w:adjustRightInd w:val="0"/>
              <w:jc w:val="right"/>
              <w:rPr>
                <w:rFonts w:ascii="Lucida Grande" w:hAnsi="Lucida Grande" w:cs="Lucida Grande"/>
                <w:sz w:val="20"/>
              </w:rPr>
            </w:pPr>
          </w:p>
        </w:tc>
        <w:tc>
          <w:tcPr>
            <w:tcW w:w="1420" w:type="dxa"/>
            <w:tcBorders>
              <w:top w:val="nil"/>
              <w:left w:val="nil"/>
              <w:bottom w:val="nil"/>
              <w:right w:val="nil"/>
            </w:tcBorders>
          </w:tcPr>
          <w:p w14:paraId="18803F4C" w14:textId="77777777" w:rsidR="008E65B4" w:rsidRPr="00244D9A" w:rsidRDefault="008E65B4">
            <w:pPr>
              <w:widowControl w:val="0"/>
              <w:autoSpaceDE w:val="0"/>
              <w:autoSpaceDN w:val="0"/>
              <w:adjustRightInd w:val="0"/>
              <w:jc w:val="right"/>
              <w:rPr>
                <w:rFonts w:ascii="Lucida Grande" w:hAnsi="Lucida Grande" w:cs="Lucida Grande"/>
                <w:sz w:val="20"/>
              </w:rPr>
            </w:pPr>
            <w:proofErr w:type="gramStart"/>
            <w:r w:rsidRPr="00244D9A">
              <w:rPr>
                <w:rFonts w:ascii="Lucida Grande" w:hAnsi="Lucida Grande" w:cs="Lucida Grande"/>
                <w:sz w:val="20"/>
              </w:rPr>
              <w:t>&lt;.0001</w:t>
            </w:r>
            <w:proofErr w:type="gramEnd"/>
            <w:r w:rsidRPr="00244D9A">
              <w:rPr>
                <w:rFonts w:ascii="Lucida Grande" w:hAnsi="Lucida Grande" w:cs="Lucida Grande"/>
                <w:sz w:val="20"/>
              </w:rPr>
              <w:t>*</w:t>
            </w:r>
          </w:p>
        </w:tc>
      </w:tr>
    </w:tbl>
    <w:p w14:paraId="052D8204" w14:textId="5BA0C969" w:rsidR="008E65B4" w:rsidRPr="00244D9A" w:rsidRDefault="008E65B4" w:rsidP="008E65B4">
      <w:pPr>
        <w:keepNext/>
        <w:widowControl w:val="0"/>
        <w:autoSpaceDE w:val="0"/>
        <w:autoSpaceDN w:val="0"/>
        <w:adjustRightInd w:val="0"/>
        <w:spacing w:before="120"/>
        <w:jc w:val="center"/>
        <w:rPr>
          <w:rFonts w:ascii="Lucida Grande" w:hAnsi="Lucida Grande" w:cs="Lucida Grande"/>
          <w:b/>
          <w:bCs/>
          <w:sz w:val="20"/>
        </w:rPr>
      </w:pPr>
      <w:r w:rsidRPr="00244D9A">
        <w:rPr>
          <w:rFonts w:ascii="Lucida Grande" w:hAnsi="Lucida Grande" w:cs="Lucida Grande"/>
          <w:b/>
          <w:bCs/>
          <w:sz w:val="20"/>
        </w:rPr>
        <w:t>Effect Tests (Partial F tests)</w:t>
      </w:r>
    </w:p>
    <w:tbl>
      <w:tblPr>
        <w:tblW w:w="0" w:type="auto"/>
        <w:jc w:val="center"/>
        <w:tblLayout w:type="fixed"/>
        <w:tblCellMar>
          <w:left w:w="40" w:type="dxa"/>
          <w:right w:w="40" w:type="dxa"/>
        </w:tblCellMar>
        <w:tblLook w:val="0000" w:firstRow="0" w:lastRow="0" w:firstColumn="0" w:lastColumn="0" w:noHBand="0" w:noVBand="0"/>
      </w:tblPr>
      <w:tblGrid>
        <w:gridCol w:w="2160"/>
        <w:gridCol w:w="860"/>
        <w:gridCol w:w="1860"/>
        <w:gridCol w:w="1520"/>
        <w:gridCol w:w="1520"/>
      </w:tblGrid>
      <w:tr w:rsidR="008E65B4" w:rsidRPr="00244D9A" w14:paraId="1AFF1E79" w14:textId="77777777" w:rsidTr="008E65B4">
        <w:trPr>
          <w:tblHeader/>
          <w:jc w:val="center"/>
        </w:trPr>
        <w:tc>
          <w:tcPr>
            <w:tcW w:w="2160" w:type="dxa"/>
            <w:tcBorders>
              <w:top w:val="nil"/>
              <w:left w:val="nil"/>
              <w:bottom w:val="nil"/>
              <w:right w:val="nil"/>
            </w:tcBorders>
          </w:tcPr>
          <w:p w14:paraId="3DE19311" w14:textId="77777777" w:rsidR="008E65B4" w:rsidRPr="00244D9A" w:rsidRDefault="008E65B4">
            <w:pPr>
              <w:widowControl w:val="0"/>
              <w:autoSpaceDE w:val="0"/>
              <w:autoSpaceDN w:val="0"/>
              <w:adjustRightInd w:val="0"/>
              <w:rPr>
                <w:rFonts w:ascii="Lucida Grande" w:hAnsi="Lucida Grande" w:cs="Lucida Grande"/>
                <w:b/>
                <w:bCs/>
                <w:sz w:val="20"/>
              </w:rPr>
            </w:pPr>
            <w:r w:rsidRPr="00244D9A">
              <w:rPr>
                <w:rFonts w:ascii="Lucida Grande" w:hAnsi="Lucida Grande" w:cs="Lucida Grande"/>
                <w:b/>
                <w:bCs/>
                <w:sz w:val="20"/>
              </w:rPr>
              <w:t>Source</w:t>
            </w:r>
          </w:p>
        </w:tc>
        <w:tc>
          <w:tcPr>
            <w:tcW w:w="860" w:type="dxa"/>
            <w:tcBorders>
              <w:top w:val="nil"/>
              <w:left w:val="nil"/>
              <w:bottom w:val="nil"/>
              <w:right w:val="nil"/>
            </w:tcBorders>
          </w:tcPr>
          <w:p w14:paraId="06A63608"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DF</w:t>
            </w:r>
          </w:p>
        </w:tc>
        <w:tc>
          <w:tcPr>
            <w:tcW w:w="1860" w:type="dxa"/>
            <w:tcBorders>
              <w:top w:val="nil"/>
              <w:left w:val="nil"/>
              <w:bottom w:val="nil"/>
              <w:right w:val="nil"/>
            </w:tcBorders>
          </w:tcPr>
          <w:p w14:paraId="31738F19"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Sum of Squares</w:t>
            </w:r>
          </w:p>
        </w:tc>
        <w:tc>
          <w:tcPr>
            <w:tcW w:w="1520" w:type="dxa"/>
            <w:tcBorders>
              <w:top w:val="nil"/>
              <w:left w:val="nil"/>
              <w:bottom w:val="nil"/>
              <w:right w:val="nil"/>
            </w:tcBorders>
          </w:tcPr>
          <w:p w14:paraId="394582C8"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F Ratio</w:t>
            </w:r>
          </w:p>
        </w:tc>
        <w:tc>
          <w:tcPr>
            <w:tcW w:w="1520" w:type="dxa"/>
            <w:tcBorders>
              <w:top w:val="nil"/>
              <w:left w:val="nil"/>
              <w:bottom w:val="nil"/>
              <w:right w:val="nil"/>
            </w:tcBorders>
          </w:tcPr>
          <w:p w14:paraId="3AB6FE2F"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Prob &gt; F</w:t>
            </w:r>
          </w:p>
        </w:tc>
      </w:tr>
      <w:tr w:rsidR="008E65B4" w:rsidRPr="00244D9A" w14:paraId="0ADA3AE8" w14:textId="77777777" w:rsidTr="008E65B4">
        <w:trPr>
          <w:jc w:val="center"/>
        </w:trPr>
        <w:tc>
          <w:tcPr>
            <w:tcW w:w="2160" w:type="dxa"/>
            <w:tcBorders>
              <w:top w:val="nil"/>
              <w:left w:val="nil"/>
              <w:bottom w:val="nil"/>
              <w:right w:val="nil"/>
            </w:tcBorders>
          </w:tcPr>
          <w:p w14:paraId="4840DB5A" w14:textId="77777777"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Newspaper Ads</w:t>
            </w:r>
          </w:p>
        </w:tc>
        <w:tc>
          <w:tcPr>
            <w:tcW w:w="860" w:type="dxa"/>
            <w:tcBorders>
              <w:top w:val="nil"/>
              <w:left w:val="nil"/>
              <w:bottom w:val="nil"/>
              <w:right w:val="nil"/>
            </w:tcBorders>
          </w:tcPr>
          <w:p w14:paraId="5F05DF72"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w:t>
            </w:r>
          </w:p>
        </w:tc>
        <w:tc>
          <w:tcPr>
            <w:tcW w:w="1860" w:type="dxa"/>
            <w:tcBorders>
              <w:top w:val="nil"/>
              <w:left w:val="nil"/>
              <w:bottom w:val="nil"/>
              <w:right w:val="nil"/>
            </w:tcBorders>
          </w:tcPr>
          <w:p w14:paraId="7F5A1338" w14:textId="7ECC448E"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291</w:t>
            </w:r>
            <w:r w:rsidR="008E65B4" w:rsidRPr="00244D9A">
              <w:rPr>
                <w:rFonts w:ascii="Lucida Grande" w:hAnsi="Lucida Grande" w:cs="Lucida Grande"/>
                <w:sz w:val="20"/>
              </w:rPr>
              <w:t>97</w:t>
            </w:r>
            <w:r w:rsidRPr="00244D9A">
              <w:rPr>
                <w:rFonts w:ascii="Lucida Grande" w:hAnsi="Lucida Grande" w:cs="Lucida Grande"/>
                <w:sz w:val="20"/>
              </w:rPr>
              <w:t>.</w:t>
            </w:r>
            <w:r w:rsidR="008E65B4" w:rsidRPr="00244D9A">
              <w:rPr>
                <w:rFonts w:ascii="Lucida Grande" w:hAnsi="Lucida Grande" w:cs="Lucida Grande"/>
                <w:sz w:val="20"/>
              </w:rPr>
              <w:t>7</w:t>
            </w:r>
          </w:p>
        </w:tc>
        <w:tc>
          <w:tcPr>
            <w:tcW w:w="1520" w:type="dxa"/>
            <w:tcBorders>
              <w:top w:val="nil"/>
              <w:left w:val="nil"/>
              <w:bottom w:val="nil"/>
              <w:right w:val="nil"/>
            </w:tcBorders>
          </w:tcPr>
          <w:p w14:paraId="3DA04062"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7.1461</w:t>
            </w:r>
          </w:p>
        </w:tc>
        <w:tc>
          <w:tcPr>
            <w:tcW w:w="1520" w:type="dxa"/>
            <w:tcBorders>
              <w:top w:val="nil"/>
              <w:left w:val="nil"/>
              <w:bottom w:val="nil"/>
              <w:right w:val="nil"/>
            </w:tcBorders>
          </w:tcPr>
          <w:p w14:paraId="47D2BEF3"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0.0078*</w:t>
            </w:r>
          </w:p>
        </w:tc>
      </w:tr>
      <w:tr w:rsidR="008E65B4" w:rsidRPr="00244D9A" w14:paraId="2B02049E" w14:textId="77777777" w:rsidTr="008E65B4">
        <w:trPr>
          <w:jc w:val="center"/>
        </w:trPr>
        <w:tc>
          <w:tcPr>
            <w:tcW w:w="2160" w:type="dxa"/>
            <w:tcBorders>
              <w:top w:val="nil"/>
              <w:left w:val="nil"/>
              <w:bottom w:val="nil"/>
              <w:right w:val="nil"/>
            </w:tcBorders>
          </w:tcPr>
          <w:p w14:paraId="7112967E" w14:textId="77777777"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TV Minutes</w:t>
            </w:r>
          </w:p>
        </w:tc>
        <w:tc>
          <w:tcPr>
            <w:tcW w:w="860" w:type="dxa"/>
            <w:tcBorders>
              <w:top w:val="nil"/>
              <w:left w:val="nil"/>
              <w:bottom w:val="nil"/>
              <w:right w:val="nil"/>
            </w:tcBorders>
          </w:tcPr>
          <w:p w14:paraId="1997419C"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w:t>
            </w:r>
          </w:p>
        </w:tc>
        <w:tc>
          <w:tcPr>
            <w:tcW w:w="1860" w:type="dxa"/>
            <w:tcBorders>
              <w:top w:val="nil"/>
              <w:left w:val="nil"/>
              <w:bottom w:val="nil"/>
              <w:right w:val="nil"/>
            </w:tcBorders>
          </w:tcPr>
          <w:p w14:paraId="5ABCBEEF" w14:textId="505CD59E"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11463</w:t>
            </w:r>
            <w:r w:rsidR="008E65B4" w:rsidRPr="00244D9A">
              <w:rPr>
                <w:rFonts w:ascii="Lucida Grande" w:hAnsi="Lucida Grande" w:cs="Lucida Grande"/>
                <w:sz w:val="20"/>
              </w:rPr>
              <w:t>32</w:t>
            </w:r>
            <w:r w:rsidRPr="00244D9A">
              <w:rPr>
                <w:rFonts w:ascii="Lucida Grande" w:hAnsi="Lucida Grande" w:cs="Lucida Grande"/>
                <w:sz w:val="20"/>
              </w:rPr>
              <w:t>.</w:t>
            </w:r>
            <w:r w:rsidR="008E65B4" w:rsidRPr="00244D9A">
              <w:rPr>
                <w:rFonts w:ascii="Lucida Grande" w:hAnsi="Lucida Grande" w:cs="Lucida Grande"/>
                <w:sz w:val="20"/>
              </w:rPr>
              <w:t>5</w:t>
            </w:r>
          </w:p>
        </w:tc>
        <w:tc>
          <w:tcPr>
            <w:tcW w:w="1520" w:type="dxa"/>
            <w:tcBorders>
              <w:top w:val="nil"/>
              <w:left w:val="nil"/>
              <w:bottom w:val="nil"/>
              <w:right w:val="nil"/>
            </w:tcBorders>
          </w:tcPr>
          <w:p w14:paraId="15F5B8AF"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280.5621</w:t>
            </w:r>
          </w:p>
        </w:tc>
        <w:tc>
          <w:tcPr>
            <w:tcW w:w="1520" w:type="dxa"/>
            <w:tcBorders>
              <w:top w:val="nil"/>
              <w:left w:val="nil"/>
              <w:bottom w:val="nil"/>
              <w:right w:val="nil"/>
            </w:tcBorders>
          </w:tcPr>
          <w:p w14:paraId="0EBACD98" w14:textId="77777777" w:rsidR="008E65B4" w:rsidRPr="00244D9A" w:rsidRDefault="008E65B4">
            <w:pPr>
              <w:widowControl w:val="0"/>
              <w:autoSpaceDE w:val="0"/>
              <w:autoSpaceDN w:val="0"/>
              <w:adjustRightInd w:val="0"/>
              <w:jc w:val="right"/>
              <w:rPr>
                <w:rFonts w:ascii="Lucida Grande" w:hAnsi="Lucida Grande" w:cs="Lucida Grande"/>
                <w:sz w:val="20"/>
              </w:rPr>
            </w:pPr>
            <w:proofErr w:type="gramStart"/>
            <w:r w:rsidRPr="00244D9A">
              <w:rPr>
                <w:rFonts w:ascii="Lucida Grande" w:hAnsi="Lucida Grande" w:cs="Lucida Grande"/>
                <w:sz w:val="20"/>
              </w:rPr>
              <w:t>&lt;.0001</w:t>
            </w:r>
            <w:proofErr w:type="gramEnd"/>
            <w:r w:rsidRPr="00244D9A">
              <w:rPr>
                <w:rFonts w:ascii="Lucida Grande" w:hAnsi="Lucida Grande" w:cs="Lucida Grande"/>
                <w:sz w:val="20"/>
              </w:rPr>
              <w:t>*</w:t>
            </w:r>
          </w:p>
        </w:tc>
      </w:tr>
      <w:tr w:rsidR="008E65B4" w:rsidRPr="00244D9A" w14:paraId="6FDF16DE" w14:textId="77777777" w:rsidTr="008E65B4">
        <w:trPr>
          <w:jc w:val="center"/>
        </w:trPr>
        <w:tc>
          <w:tcPr>
            <w:tcW w:w="2160" w:type="dxa"/>
            <w:tcBorders>
              <w:top w:val="nil"/>
              <w:left w:val="nil"/>
              <w:bottom w:val="nil"/>
              <w:right w:val="nil"/>
            </w:tcBorders>
          </w:tcPr>
          <w:p w14:paraId="0777F3F9" w14:textId="77777777"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Commercial</w:t>
            </w:r>
          </w:p>
        </w:tc>
        <w:tc>
          <w:tcPr>
            <w:tcW w:w="860" w:type="dxa"/>
            <w:tcBorders>
              <w:top w:val="nil"/>
              <w:left w:val="nil"/>
              <w:bottom w:val="nil"/>
              <w:right w:val="nil"/>
            </w:tcBorders>
          </w:tcPr>
          <w:p w14:paraId="2259B960"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w:t>
            </w:r>
          </w:p>
        </w:tc>
        <w:tc>
          <w:tcPr>
            <w:tcW w:w="1860" w:type="dxa"/>
            <w:tcBorders>
              <w:top w:val="nil"/>
              <w:left w:val="nil"/>
              <w:bottom w:val="nil"/>
              <w:right w:val="nil"/>
            </w:tcBorders>
          </w:tcPr>
          <w:p w14:paraId="6729681F" w14:textId="5735F01B"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731</w:t>
            </w:r>
            <w:r w:rsidR="008E65B4" w:rsidRPr="00244D9A">
              <w:rPr>
                <w:rFonts w:ascii="Lucida Grande" w:hAnsi="Lucida Grande" w:cs="Lucida Grande"/>
                <w:sz w:val="20"/>
              </w:rPr>
              <w:t>62</w:t>
            </w:r>
            <w:r w:rsidRPr="00244D9A">
              <w:rPr>
                <w:rFonts w:ascii="Lucida Grande" w:hAnsi="Lucida Grande" w:cs="Lucida Grande"/>
                <w:sz w:val="20"/>
              </w:rPr>
              <w:t>.</w:t>
            </w:r>
            <w:r w:rsidR="008E65B4" w:rsidRPr="00244D9A">
              <w:rPr>
                <w:rFonts w:ascii="Lucida Grande" w:hAnsi="Lucida Grande" w:cs="Lucida Grande"/>
                <w:sz w:val="20"/>
              </w:rPr>
              <w:t>6</w:t>
            </w:r>
          </w:p>
        </w:tc>
        <w:tc>
          <w:tcPr>
            <w:tcW w:w="1520" w:type="dxa"/>
            <w:tcBorders>
              <w:top w:val="nil"/>
              <w:left w:val="nil"/>
              <w:bottom w:val="nil"/>
              <w:right w:val="nil"/>
            </w:tcBorders>
          </w:tcPr>
          <w:p w14:paraId="3A8C5BB5"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17.9064</w:t>
            </w:r>
          </w:p>
        </w:tc>
        <w:tc>
          <w:tcPr>
            <w:tcW w:w="1520" w:type="dxa"/>
            <w:tcBorders>
              <w:top w:val="nil"/>
              <w:left w:val="nil"/>
              <w:bottom w:val="nil"/>
              <w:right w:val="nil"/>
            </w:tcBorders>
          </w:tcPr>
          <w:p w14:paraId="35A6FE8E" w14:textId="77777777" w:rsidR="008E65B4" w:rsidRPr="00244D9A" w:rsidRDefault="008E65B4">
            <w:pPr>
              <w:widowControl w:val="0"/>
              <w:autoSpaceDE w:val="0"/>
              <w:autoSpaceDN w:val="0"/>
              <w:adjustRightInd w:val="0"/>
              <w:jc w:val="right"/>
              <w:rPr>
                <w:rFonts w:ascii="Lucida Grande" w:hAnsi="Lucida Grande" w:cs="Lucida Grande"/>
                <w:sz w:val="20"/>
              </w:rPr>
            </w:pPr>
            <w:proofErr w:type="gramStart"/>
            <w:r w:rsidRPr="00244D9A">
              <w:rPr>
                <w:rFonts w:ascii="Lucida Grande" w:hAnsi="Lucida Grande" w:cs="Lucida Grande"/>
                <w:sz w:val="20"/>
              </w:rPr>
              <w:t>&lt;.0001</w:t>
            </w:r>
            <w:proofErr w:type="gramEnd"/>
            <w:r w:rsidRPr="00244D9A">
              <w:rPr>
                <w:rFonts w:ascii="Lucida Grande" w:hAnsi="Lucida Grande" w:cs="Lucida Grande"/>
                <w:sz w:val="20"/>
              </w:rPr>
              <w:t>*</w:t>
            </w:r>
          </w:p>
        </w:tc>
      </w:tr>
      <w:tr w:rsidR="008E65B4" w:rsidRPr="00244D9A" w14:paraId="1ED702AB" w14:textId="77777777" w:rsidTr="008E65B4">
        <w:trPr>
          <w:jc w:val="center"/>
        </w:trPr>
        <w:tc>
          <w:tcPr>
            <w:tcW w:w="2160" w:type="dxa"/>
            <w:tcBorders>
              <w:top w:val="nil"/>
              <w:left w:val="nil"/>
              <w:bottom w:val="nil"/>
              <w:right w:val="nil"/>
            </w:tcBorders>
          </w:tcPr>
          <w:p w14:paraId="5C7D2B66" w14:textId="77777777"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Region</w:t>
            </w:r>
          </w:p>
        </w:tc>
        <w:tc>
          <w:tcPr>
            <w:tcW w:w="860" w:type="dxa"/>
            <w:tcBorders>
              <w:top w:val="nil"/>
              <w:left w:val="nil"/>
              <w:bottom w:val="nil"/>
              <w:right w:val="nil"/>
            </w:tcBorders>
          </w:tcPr>
          <w:p w14:paraId="3D1D4401"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3</w:t>
            </w:r>
          </w:p>
        </w:tc>
        <w:tc>
          <w:tcPr>
            <w:tcW w:w="1860" w:type="dxa"/>
            <w:tcBorders>
              <w:top w:val="nil"/>
              <w:left w:val="nil"/>
              <w:bottom w:val="nil"/>
              <w:right w:val="nil"/>
            </w:tcBorders>
          </w:tcPr>
          <w:p w14:paraId="26C69E2D" w14:textId="440D6151"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310</w:t>
            </w:r>
            <w:r w:rsidR="008E65B4" w:rsidRPr="00244D9A">
              <w:rPr>
                <w:rFonts w:ascii="Lucida Grande" w:hAnsi="Lucida Grande" w:cs="Lucida Grande"/>
                <w:sz w:val="20"/>
              </w:rPr>
              <w:t>37</w:t>
            </w:r>
            <w:r w:rsidRPr="00244D9A">
              <w:rPr>
                <w:rFonts w:ascii="Lucida Grande" w:hAnsi="Lucida Grande" w:cs="Lucida Grande"/>
                <w:sz w:val="20"/>
              </w:rPr>
              <w:t>.</w:t>
            </w:r>
            <w:r w:rsidR="008E65B4" w:rsidRPr="00244D9A">
              <w:rPr>
                <w:rFonts w:ascii="Lucida Grande" w:hAnsi="Lucida Grande" w:cs="Lucida Grande"/>
                <w:sz w:val="20"/>
              </w:rPr>
              <w:t>8</w:t>
            </w:r>
          </w:p>
        </w:tc>
        <w:tc>
          <w:tcPr>
            <w:tcW w:w="1520" w:type="dxa"/>
            <w:tcBorders>
              <w:top w:val="nil"/>
              <w:left w:val="nil"/>
              <w:bottom w:val="nil"/>
              <w:right w:val="nil"/>
            </w:tcBorders>
          </w:tcPr>
          <w:p w14:paraId="2CAEE696"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2.5321</w:t>
            </w:r>
          </w:p>
        </w:tc>
        <w:tc>
          <w:tcPr>
            <w:tcW w:w="1520" w:type="dxa"/>
            <w:tcBorders>
              <w:top w:val="nil"/>
              <w:left w:val="nil"/>
              <w:bottom w:val="nil"/>
              <w:right w:val="nil"/>
            </w:tcBorders>
          </w:tcPr>
          <w:p w14:paraId="4CD0D1D9"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0.0564</w:t>
            </w:r>
          </w:p>
        </w:tc>
      </w:tr>
    </w:tbl>
    <w:p w14:paraId="2EE30D00" w14:textId="13AE693B" w:rsidR="008E65B4" w:rsidRPr="00244D9A" w:rsidRDefault="008E65B4" w:rsidP="008E65B4">
      <w:pPr>
        <w:keepNext/>
        <w:widowControl w:val="0"/>
        <w:autoSpaceDE w:val="0"/>
        <w:autoSpaceDN w:val="0"/>
        <w:adjustRightInd w:val="0"/>
        <w:spacing w:before="120"/>
        <w:jc w:val="center"/>
        <w:rPr>
          <w:rFonts w:ascii="Lucida Grande" w:hAnsi="Lucida Grande" w:cs="Lucida Grande"/>
          <w:b/>
          <w:bCs/>
          <w:sz w:val="20"/>
        </w:rPr>
      </w:pPr>
      <w:r w:rsidRPr="00244D9A">
        <w:rPr>
          <w:rFonts w:ascii="Lucida Grande" w:hAnsi="Lucida Grande" w:cs="Lucida Grande"/>
          <w:b/>
          <w:bCs/>
          <w:sz w:val="20"/>
        </w:rPr>
        <w:t>Estimates</w:t>
      </w:r>
    </w:p>
    <w:tbl>
      <w:tblPr>
        <w:tblW w:w="0" w:type="auto"/>
        <w:jc w:val="center"/>
        <w:tblLayout w:type="fixed"/>
        <w:tblCellMar>
          <w:left w:w="40" w:type="dxa"/>
          <w:right w:w="40" w:type="dxa"/>
        </w:tblCellMar>
        <w:tblLook w:val="0000" w:firstRow="0" w:lastRow="0" w:firstColumn="0" w:lastColumn="0" w:noHBand="0" w:noVBand="0"/>
      </w:tblPr>
      <w:tblGrid>
        <w:gridCol w:w="2980"/>
        <w:gridCol w:w="1680"/>
        <w:gridCol w:w="1520"/>
        <w:gridCol w:w="1200"/>
        <w:gridCol w:w="1400"/>
      </w:tblGrid>
      <w:tr w:rsidR="008E65B4" w:rsidRPr="00244D9A" w14:paraId="4BE6528B" w14:textId="77777777" w:rsidTr="008E65B4">
        <w:trPr>
          <w:tblHeader/>
          <w:jc w:val="center"/>
        </w:trPr>
        <w:tc>
          <w:tcPr>
            <w:tcW w:w="2980" w:type="dxa"/>
            <w:tcBorders>
              <w:top w:val="nil"/>
              <w:left w:val="nil"/>
              <w:bottom w:val="nil"/>
              <w:right w:val="nil"/>
            </w:tcBorders>
          </w:tcPr>
          <w:p w14:paraId="57768C8B" w14:textId="77777777" w:rsidR="008E65B4" w:rsidRPr="00244D9A" w:rsidRDefault="008E65B4">
            <w:pPr>
              <w:widowControl w:val="0"/>
              <w:autoSpaceDE w:val="0"/>
              <w:autoSpaceDN w:val="0"/>
              <w:adjustRightInd w:val="0"/>
              <w:rPr>
                <w:rFonts w:ascii="Lucida Grande" w:hAnsi="Lucida Grande" w:cs="Lucida Grande"/>
                <w:b/>
                <w:bCs/>
                <w:sz w:val="20"/>
              </w:rPr>
            </w:pPr>
            <w:r w:rsidRPr="00244D9A">
              <w:rPr>
                <w:rFonts w:ascii="Lucida Grande" w:hAnsi="Lucida Grande" w:cs="Lucida Grande"/>
                <w:b/>
                <w:bCs/>
                <w:sz w:val="20"/>
              </w:rPr>
              <w:t>Term</w:t>
            </w:r>
          </w:p>
        </w:tc>
        <w:tc>
          <w:tcPr>
            <w:tcW w:w="1680" w:type="dxa"/>
            <w:tcBorders>
              <w:top w:val="nil"/>
              <w:left w:val="nil"/>
              <w:bottom w:val="nil"/>
              <w:right w:val="nil"/>
            </w:tcBorders>
          </w:tcPr>
          <w:p w14:paraId="79FA9EA3"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Estimate</w:t>
            </w:r>
          </w:p>
        </w:tc>
        <w:tc>
          <w:tcPr>
            <w:tcW w:w="1520" w:type="dxa"/>
            <w:tcBorders>
              <w:top w:val="nil"/>
              <w:left w:val="nil"/>
              <w:bottom w:val="nil"/>
              <w:right w:val="nil"/>
            </w:tcBorders>
          </w:tcPr>
          <w:p w14:paraId="1EA4D3DE" w14:textId="77777777" w:rsidR="008E65B4" w:rsidRPr="00244D9A" w:rsidRDefault="008E65B4">
            <w:pPr>
              <w:widowControl w:val="0"/>
              <w:autoSpaceDE w:val="0"/>
              <w:autoSpaceDN w:val="0"/>
              <w:adjustRightInd w:val="0"/>
              <w:jc w:val="right"/>
              <w:rPr>
                <w:rFonts w:ascii="Lucida Grande" w:hAnsi="Lucida Grande" w:cs="Lucida Grande"/>
                <w:b/>
                <w:bCs/>
                <w:sz w:val="20"/>
              </w:rPr>
            </w:pPr>
            <w:proofErr w:type="spellStart"/>
            <w:r w:rsidRPr="00244D9A">
              <w:rPr>
                <w:rFonts w:ascii="Lucida Grande" w:hAnsi="Lucida Grande" w:cs="Lucida Grande"/>
                <w:b/>
                <w:bCs/>
                <w:sz w:val="20"/>
              </w:rPr>
              <w:t>Std</w:t>
            </w:r>
            <w:proofErr w:type="spellEnd"/>
            <w:r w:rsidRPr="00244D9A">
              <w:rPr>
                <w:rFonts w:ascii="Lucida Grande" w:hAnsi="Lucida Grande" w:cs="Lucida Grande"/>
                <w:b/>
                <w:bCs/>
                <w:sz w:val="20"/>
              </w:rPr>
              <w:t xml:space="preserve"> Error</w:t>
            </w:r>
          </w:p>
        </w:tc>
        <w:tc>
          <w:tcPr>
            <w:tcW w:w="1200" w:type="dxa"/>
            <w:tcBorders>
              <w:top w:val="nil"/>
              <w:left w:val="nil"/>
              <w:bottom w:val="nil"/>
              <w:right w:val="nil"/>
            </w:tcBorders>
          </w:tcPr>
          <w:p w14:paraId="7ED2E619" w14:textId="77777777" w:rsidR="008E65B4" w:rsidRPr="00244D9A" w:rsidRDefault="008E65B4">
            <w:pPr>
              <w:widowControl w:val="0"/>
              <w:autoSpaceDE w:val="0"/>
              <w:autoSpaceDN w:val="0"/>
              <w:adjustRightInd w:val="0"/>
              <w:jc w:val="right"/>
              <w:rPr>
                <w:rFonts w:ascii="Lucida Grande" w:hAnsi="Lucida Grande" w:cs="Lucida Grande"/>
                <w:b/>
                <w:bCs/>
                <w:sz w:val="20"/>
              </w:rPr>
            </w:pPr>
            <w:proofErr w:type="gramStart"/>
            <w:r w:rsidRPr="00244D9A">
              <w:rPr>
                <w:rFonts w:ascii="Lucida Grande" w:hAnsi="Lucida Grande" w:cs="Lucida Grande"/>
                <w:b/>
                <w:bCs/>
                <w:sz w:val="20"/>
              </w:rPr>
              <w:t>t</w:t>
            </w:r>
            <w:proofErr w:type="gramEnd"/>
            <w:r w:rsidRPr="00244D9A">
              <w:rPr>
                <w:rFonts w:ascii="Lucida Grande" w:hAnsi="Lucida Grande" w:cs="Lucida Grande"/>
                <w:b/>
                <w:bCs/>
                <w:sz w:val="20"/>
              </w:rPr>
              <w:t xml:space="preserve"> Ratio</w:t>
            </w:r>
          </w:p>
        </w:tc>
        <w:tc>
          <w:tcPr>
            <w:tcW w:w="1400" w:type="dxa"/>
            <w:tcBorders>
              <w:top w:val="nil"/>
              <w:left w:val="nil"/>
              <w:bottom w:val="nil"/>
              <w:right w:val="nil"/>
            </w:tcBorders>
          </w:tcPr>
          <w:p w14:paraId="7BD23FCB" w14:textId="77777777" w:rsidR="008E65B4" w:rsidRPr="00244D9A" w:rsidRDefault="008E65B4">
            <w:pPr>
              <w:widowControl w:val="0"/>
              <w:autoSpaceDE w:val="0"/>
              <w:autoSpaceDN w:val="0"/>
              <w:adjustRightInd w:val="0"/>
              <w:jc w:val="right"/>
              <w:rPr>
                <w:rFonts w:ascii="Lucida Grande" w:hAnsi="Lucida Grande" w:cs="Lucida Grande"/>
                <w:b/>
                <w:bCs/>
                <w:sz w:val="20"/>
              </w:rPr>
            </w:pPr>
            <w:r w:rsidRPr="00244D9A">
              <w:rPr>
                <w:rFonts w:ascii="Lucida Grande" w:hAnsi="Lucida Grande" w:cs="Lucida Grande"/>
                <w:b/>
                <w:bCs/>
                <w:sz w:val="20"/>
              </w:rPr>
              <w:t>Prob&gt;|t|</w:t>
            </w:r>
          </w:p>
        </w:tc>
      </w:tr>
      <w:tr w:rsidR="008E65B4" w:rsidRPr="00244D9A" w14:paraId="18B6D0CE" w14:textId="77777777" w:rsidTr="008E65B4">
        <w:trPr>
          <w:jc w:val="center"/>
        </w:trPr>
        <w:tc>
          <w:tcPr>
            <w:tcW w:w="2980" w:type="dxa"/>
            <w:tcBorders>
              <w:top w:val="nil"/>
              <w:left w:val="nil"/>
              <w:bottom w:val="nil"/>
              <w:right w:val="nil"/>
            </w:tcBorders>
          </w:tcPr>
          <w:p w14:paraId="5DF98BD1" w14:textId="77777777"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Intercept</w:t>
            </w:r>
          </w:p>
        </w:tc>
        <w:tc>
          <w:tcPr>
            <w:tcW w:w="1680" w:type="dxa"/>
            <w:tcBorders>
              <w:top w:val="nil"/>
              <w:left w:val="nil"/>
              <w:bottom w:val="nil"/>
              <w:right w:val="nil"/>
            </w:tcBorders>
          </w:tcPr>
          <w:p w14:paraId="4975AB4A" w14:textId="4966873C"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6</w:t>
            </w:r>
            <w:r w:rsidR="008E65B4" w:rsidRPr="00244D9A">
              <w:rPr>
                <w:rFonts w:ascii="Lucida Grande" w:hAnsi="Lucida Grande" w:cs="Lucida Grande"/>
                <w:sz w:val="20"/>
              </w:rPr>
              <w:t>3</w:t>
            </w:r>
            <w:r w:rsidRPr="00244D9A">
              <w:rPr>
                <w:rFonts w:ascii="Lucida Grande" w:hAnsi="Lucida Grande" w:cs="Lucida Grande"/>
                <w:sz w:val="20"/>
              </w:rPr>
              <w:t>.68000</w:t>
            </w:r>
          </w:p>
        </w:tc>
        <w:tc>
          <w:tcPr>
            <w:tcW w:w="1520" w:type="dxa"/>
            <w:tcBorders>
              <w:top w:val="nil"/>
              <w:left w:val="nil"/>
              <w:bottom w:val="nil"/>
              <w:right w:val="nil"/>
            </w:tcBorders>
          </w:tcPr>
          <w:p w14:paraId="423911F8" w14:textId="12AF8AAE" w:rsidR="008E65B4" w:rsidRPr="00244D9A" w:rsidRDefault="00485417">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2</w:t>
            </w:r>
            <w:r w:rsidR="008E65B4" w:rsidRPr="00244D9A">
              <w:rPr>
                <w:rFonts w:ascii="Lucida Grande" w:hAnsi="Lucida Grande" w:cs="Lucida Grande"/>
                <w:sz w:val="20"/>
              </w:rPr>
              <w:t>0</w:t>
            </w:r>
            <w:r w:rsidRPr="00244D9A">
              <w:rPr>
                <w:rFonts w:ascii="Lucida Grande" w:hAnsi="Lucida Grande" w:cs="Lucida Grande"/>
                <w:sz w:val="20"/>
              </w:rPr>
              <w:t>.</w:t>
            </w:r>
            <w:r w:rsidR="008E65B4" w:rsidRPr="00244D9A">
              <w:rPr>
                <w:rFonts w:ascii="Lucida Grande" w:hAnsi="Lucida Grande" w:cs="Lucida Grande"/>
                <w:sz w:val="20"/>
              </w:rPr>
              <w:t>07871</w:t>
            </w:r>
          </w:p>
        </w:tc>
        <w:tc>
          <w:tcPr>
            <w:tcW w:w="1200" w:type="dxa"/>
            <w:tcBorders>
              <w:top w:val="nil"/>
              <w:left w:val="nil"/>
              <w:bottom w:val="nil"/>
              <w:right w:val="nil"/>
            </w:tcBorders>
          </w:tcPr>
          <w:p w14:paraId="3984E2D9"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3.17</w:t>
            </w:r>
          </w:p>
        </w:tc>
        <w:tc>
          <w:tcPr>
            <w:tcW w:w="1400" w:type="dxa"/>
            <w:tcBorders>
              <w:top w:val="nil"/>
              <w:left w:val="nil"/>
              <w:bottom w:val="nil"/>
              <w:right w:val="nil"/>
            </w:tcBorders>
          </w:tcPr>
          <w:p w14:paraId="39FF784C"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0.0016*</w:t>
            </w:r>
          </w:p>
        </w:tc>
      </w:tr>
      <w:tr w:rsidR="008E65B4" w:rsidRPr="00244D9A" w14:paraId="43824B9B" w14:textId="77777777" w:rsidTr="008E65B4">
        <w:trPr>
          <w:jc w:val="center"/>
        </w:trPr>
        <w:tc>
          <w:tcPr>
            <w:tcW w:w="2980" w:type="dxa"/>
            <w:tcBorders>
              <w:top w:val="nil"/>
              <w:left w:val="nil"/>
              <w:bottom w:val="nil"/>
              <w:right w:val="nil"/>
            </w:tcBorders>
          </w:tcPr>
          <w:p w14:paraId="38753678" w14:textId="77777777"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Newspaper Ads</w:t>
            </w:r>
          </w:p>
        </w:tc>
        <w:tc>
          <w:tcPr>
            <w:tcW w:w="1680" w:type="dxa"/>
            <w:tcBorders>
              <w:top w:val="nil"/>
              <w:left w:val="nil"/>
              <w:bottom w:val="nil"/>
              <w:right w:val="nil"/>
            </w:tcBorders>
          </w:tcPr>
          <w:p w14:paraId="03B765F3" w14:textId="0C6B02D2"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3</w:t>
            </w:r>
            <w:r w:rsidR="00B3466F" w:rsidRPr="00244D9A">
              <w:rPr>
                <w:rFonts w:ascii="Lucida Grande" w:hAnsi="Lucida Grande" w:cs="Lucida Grande"/>
                <w:sz w:val="20"/>
              </w:rPr>
              <w:t>.87700</w:t>
            </w:r>
          </w:p>
        </w:tc>
        <w:tc>
          <w:tcPr>
            <w:tcW w:w="1520" w:type="dxa"/>
            <w:tcBorders>
              <w:top w:val="nil"/>
              <w:left w:val="nil"/>
              <w:bottom w:val="nil"/>
              <w:right w:val="nil"/>
            </w:tcBorders>
          </w:tcPr>
          <w:p w14:paraId="2DCED247" w14:textId="43F6601D"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w:t>
            </w:r>
            <w:r w:rsidR="00485417" w:rsidRPr="00244D9A">
              <w:rPr>
                <w:rFonts w:ascii="Lucida Grande" w:hAnsi="Lucida Grande" w:cs="Lucida Grande"/>
                <w:sz w:val="20"/>
              </w:rPr>
              <w:t>.</w:t>
            </w:r>
            <w:r w:rsidRPr="00244D9A">
              <w:rPr>
                <w:rFonts w:ascii="Lucida Grande" w:hAnsi="Lucida Grande" w:cs="Lucida Grande"/>
                <w:sz w:val="20"/>
              </w:rPr>
              <w:t>45032</w:t>
            </w:r>
          </w:p>
        </w:tc>
        <w:tc>
          <w:tcPr>
            <w:tcW w:w="1200" w:type="dxa"/>
            <w:tcBorders>
              <w:top w:val="nil"/>
              <w:left w:val="nil"/>
              <w:bottom w:val="nil"/>
              <w:right w:val="nil"/>
            </w:tcBorders>
          </w:tcPr>
          <w:p w14:paraId="41C5D045"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2.67</w:t>
            </w:r>
          </w:p>
        </w:tc>
        <w:tc>
          <w:tcPr>
            <w:tcW w:w="1400" w:type="dxa"/>
            <w:tcBorders>
              <w:top w:val="nil"/>
              <w:left w:val="nil"/>
              <w:bottom w:val="nil"/>
              <w:right w:val="nil"/>
            </w:tcBorders>
          </w:tcPr>
          <w:p w14:paraId="5CD3C6E6"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0.0078*</w:t>
            </w:r>
          </w:p>
        </w:tc>
      </w:tr>
      <w:tr w:rsidR="008E65B4" w:rsidRPr="00244D9A" w14:paraId="3140401F" w14:textId="77777777" w:rsidTr="008E65B4">
        <w:trPr>
          <w:jc w:val="center"/>
        </w:trPr>
        <w:tc>
          <w:tcPr>
            <w:tcW w:w="2980" w:type="dxa"/>
            <w:tcBorders>
              <w:top w:val="nil"/>
              <w:left w:val="nil"/>
              <w:bottom w:val="nil"/>
              <w:right w:val="nil"/>
            </w:tcBorders>
          </w:tcPr>
          <w:p w14:paraId="789B6248" w14:textId="77777777" w:rsidR="008E65B4" w:rsidRPr="00244D9A" w:rsidRDefault="008E65B4">
            <w:pPr>
              <w:widowControl w:val="0"/>
              <w:autoSpaceDE w:val="0"/>
              <w:autoSpaceDN w:val="0"/>
              <w:adjustRightInd w:val="0"/>
              <w:rPr>
                <w:rFonts w:ascii="Lucida Grande" w:hAnsi="Lucida Grande" w:cs="Lucida Grande"/>
                <w:sz w:val="20"/>
              </w:rPr>
            </w:pPr>
            <w:r w:rsidRPr="00244D9A">
              <w:rPr>
                <w:rFonts w:ascii="Lucida Grande" w:hAnsi="Lucida Grande" w:cs="Lucida Grande"/>
                <w:sz w:val="20"/>
              </w:rPr>
              <w:t>TV Minutes</w:t>
            </w:r>
          </w:p>
        </w:tc>
        <w:tc>
          <w:tcPr>
            <w:tcW w:w="1680" w:type="dxa"/>
            <w:tcBorders>
              <w:top w:val="nil"/>
              <w:left w:val="nil"/>
              <w:bottom w:val="nil"/>
              <w:right w:val="nil"/>
            </w:tcBorders>
          </w:tcPr>
          <w:p w14:paraId="7C165059" w14:textId="7C26E83E"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w:t>
            </w:r>
            <w:r w:rsidR="008E65B4" w:rsidRPr="00244D9A">
              <w:rPr>
                <w:rFonts w:ascii="Lucida Grande" w:hAnsi="Lucida Grande" w:cs="Lucida Grande"/>
                <w:sz w:val="20"/>
              </w:rPr>
              <w:t>1</w:t>
            </w:r>
            <w:r w:rsidRPr="00244D9A">
              <w:rPr>
                <w:rFonts w:ascii="Lucida Grande" w:hAnsi="Lucida Grande" w:cs="Lucida Grande"/>
                <w:sz w:val="20"/>
              </w:rPr>
              <w:t>.40641</w:t>
            </w:r>
          </w:p>
        </w:tc>
        <w:tc>
          <w:tcPr>
            <w:tcW w:w="1520" w:type="dxa"/>
            <w:tcBorders>
              <w:top w:val="nil"/>
              <w:left w:val="nil"/>
              <w:bottom w:val="nil"/>
              <w:right w:val="nil"/>
            </w:tcBorders>
          </w:tcPr>
          <w:p w14:paraId="7F15719F" w14:textId="14A974E6"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0</w:t>
            </w:r>
            <w:r w:rsidR="00485417" w:rsidRPr="00244D9A">
              <w:rPr>
                <w:rFonts w:ascii="Lucida Grande" w:hAnsi="Lucida Grande" w:cs="Lucida Grande"/>
                <w:sz w:val="20"/>
              </w:rPr>
              <w:t>.</w:t>
            </w:r>
            <w:r w:rsidRPr="00244D9A">
              <w:rPr>
                <w:rFonts w:ascii="Lucida Grande" w:hAnsi="Lucida Grande" w:cs="Lucida Grande"/>
                <w:sz w:val="20"/>
              </w:rPr>
              <w:t>68098</w:t>
            </w:r>
          </w:p>
        </w:tc>
        <w:tc>
          <w:tcPr>
            <w:tcW w:w="1200" w:type="dxa"/>
            <w:tcBorders>
              <w:top w:val="nil"/>
              <w:left w:val="nil"/>
              <w:bottom w:val="nil"/>
              <w:right w:val="nil"/>
            </w:tcBorders>
          </w:tcPr>
          <w:p w14:paraId="58444B34"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16.75</w:t>
            </w:r>
          </w:p>
        </w:tc>
        <w:tc>
          <w:tcPr>
            <w:tcW w:w="1400" w:type="dxa"/>
            <w:tcBorders>
              <w:top w:val="nil"/>
              <w:left w:val="nil"/>
              <w:bottom w:val="nil"/>
              <w:right w:val="nil"/>
            </w:tcBorders>
          </w:tcPr>
          <w:p w14:paraId="4F05EC1F" w14:textId="77777777" w:rsidR="008E65B4" w:rsidRPr="00244D9A" w:rsidRDefault="008E65B4">
            <w:pPr>
              <w:widowControl w:val="0"/>
              <w:autoSpaceDE w:val="0"/>
              <w:autoSpaceDN w:val="0"/>
              <w:adjustRightInd w:val="0"/>
              <w:jc w:val="right"/>
              <w:rPr>
                <w:rFonts w:ascii="Lucida Grande" w:hAnsi="Lucida Grande" w:cs="Lucida Grande"/>
                <w:sz w:val="20"/>
              </w:rPr>
            </w:pPr>
            <w:proofErr w:type="gramStart"/>
            <w:r w:rsidRPr="00244D9A">
              <w:rPr>
                <w:rFonts w:ascii="Lucida Grande" w:hAnsi="Lucida Grande" w:cs="Lucida Grande"/>
                <w:sz w:val="20"/>
              </w:rPr>
              <w:t>&lt;.0001</w:t>
            </w:r>
            <w:proofErr w:type="gramEnd"/>
            <w:r w:rsidRPr="00244D9A">
              <w:rPr>
                <w:rFonts w:ascii="Lucida Grande" w:hAnsi="Lucida Grande" w:cs="Lucida Grande"/>
                <w:sz w:val="20"/>
              </w:rPr>
              <w:t>*</w:t>
            </w:r>
          </w:p>
        </w:tc>
      </w:tr>
      <w:tr w:rsidR="008E65B4" w:rsidRPr="00244D9A" w14:paraId="128C4E64" w14:textId="77777777" w:rsidTr="008E65B4">
        <w:trPr>
          <w:jc w:val="center"/>
        </w:trPr>
        <w:tc>
          <w:tcPr>
            <w:tcW w:w="2980" w:type="dxa"/>
            <w:tcBorders>
              <w:top w:val="nil"/>
              <w:left w:val="nil"/>
              <w:bottom w:val="nil"/>
              <w:right w:val="nil"/>
            </w:tcBorders>
          </w:tcPr>
          <w:p w14:paraId="08E8BD75" w14:textId="09B3A94D" w:rsidR="008E65B4" w:rsidRPr="00244D9A" w:rsidRDefault="00F573D2">
            <w:pPr>
              <w:widowControl w:val="0"/>
              <w:autoSpaceDE w:val="0"/>
              <w:autoSpaceDN w:val="0"/>
              <w:adjustRightInd w:val="0"/>
              <w:rPr>
                <w:rFonts w:ascii="Lucida Grande" w:hAnsi="Lucida Grande" w:cs="Lucida Grande"/>
                <w:sz w:val="20"/>
              </w:rPr>
            </w:pPr>
            <w:proofErr w:type="gramStart"/>
            <w:r w:rsidRPr="00244D9A">
              <w:rPr>
                <w:rFonts w:ascii="Lucida Grande" w:hAnsi="Lucida Grande" w:cs="Lucida Grande"/>
                <w:sz w:val="20"/>
              </w:rPr>
              <w:t>Commercial[</w:t>
            </w:r>
            <w:proofErr w:type="gramEnd"/>
            <w:r w:rsidR="008E65B4" w:rsidRPr="00244D9A">
              <w:rPr>
                <w:rFonts w:ascii="Lucida Grande" w:hAnsi="Lucida Grande" w:cs="Lucida Grande"/>
                <w:sz w:val="20"/>
              </w:rPr>
              <w:t>A]</w:t>
            </w:r>
          </w:p>
        </w:tc>
        <w:tc>
          <w:tcPr>
            <w:tcW w:w="1680" w:type="dxa"/>
            <w:tcBorders>
              <w:top w:val="nil"/>
              <w:left w:val="nil"/>
              <w:bottom w:val="nil"/>
              <w:right w:val="nil"/>
            </w:tcBorders>
          </w:tcPr>
          <w:p w14:paraId="63B8DCF6" w14:textId="67875DB3"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2</w:t>
            </w:r>
            <w:r w:rsidR="008E65B4" w:rsidRPr="00244D9A">
              <w:rPr>
                <w:rFonts w:ascii="Lucida Grande" w:hAnsi="Lucida Grande" w:cs="Lucida Grande"/>
                <w:sz w:val="20"/>
              </w:rPr>
              <w:t>5</w:t>
            </w:r>
            <w:r w:rsidRPr="00244D9A">
              <w:rPr>
                <w:rFonts w:ascii="Lucida Grande" w:hAnsi="Lucida Grande" w:cs="Lucida Grande"/>
                <w:sz w:val="20"/>
              </w:rPr>
              <w:t>.23405</w:t>
            </w:r>
          </w:p>
        </w:tc>
        <w:tc>
          <w:tcPr>
            <w:tcW w:w="1520" w:type="dxa"/>
            <w:tcBorders>
              <w:top w:val="nil"/>
              <w:left w:val="nil"/>
              <w:bottom w:val="nil"/>
              <w:right w:val="nil"/>
            </w:tcBorders>
          </w:tcPr>
          <w:p w14:paraId="4601B0B1" w14:textId="303FA4FE"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5</w:t>
            </w:r>
            <w:r w:rsidR="00485417" w:rsidRPr="00244D9A">
              <w:rPr>
                <w:rFonts w:ascii="Lucida Grande" w:hAnsi="Lucida Grande" w:cs="Lucida Grande"/>
                <w:sz w:val="20"/>
              </w:rPr>
              <w:t>.</w:t>
            </w:r>
            <w:r w:rsidRPr="00244D9A">
              <w:rPr>
                <w:rFonts w:ascii="Lucida Grande" w:hAnsi="Lucida Grande" w:cs="Lucida Grande"/>
                <w:sz w:val="20"/>
              </w:rPr>
              <w:t>96325</w:t>
            </w:r>
          </w:p>
        </w:tc>
        <w:tc>
          <w:tcPr>
            <w:tcW w:w="1200" w:type="dxa"/>
            <w:tcBorders>
              <w:top w:val="nil"/>
              <w:left w:val="nil"/>
              <w:bottom w:val="nil"/>
              <w:right w:val="nil"/>
            </w:tcBorders>
          </w:tcPr>
          <w:p w14:paraId="59A946CE"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4.23</w:t>
            </w:r>
          </w:p>
        </w:tc>
        <w:tc>
          <w:tcPr>
            <w:tcW w:w="1400" w:type="dxa"/>
            <w:tcBorders>
              <w:top w:val="nil"/>
              <w:left w:val="nil"/>
              <w:bottom w:val="nil"/>
              <w:right w:val="nil"/>
            </w:tcBorders>
          </w:tcPr>
          <w:p w14:paraId="4E0E3822" w14:textId="77777777" w:rsidR="008E65B4" w:rsidRPr="00244D9A" w:rsidRDefault="008E65B4">
            <w:pPr>
              <w:widowControl w:val="0"/>
              <w:autoSpaceDE w:val="0"/>
              <w:autoSpaceDN w:val="0"/>
              <w:adjustRightInd w:val="0"/>
              <w:jc w:val="right"/>
              <w:rPr>
                <w:rFonts w:ascii="Lucida Grande" w:hAnsi="Lucida Grande" w:cs="Lucida Grande"/>
                <w:sz w:val="20"/>
              </w:rPr>
            </w:pPr>
            <w:proofErr w:type="gramStart"/>
            <w:r w:rsidRPr="00244D9A">
              <w:rPr>
                <w:rFonts w:ascii="Lucida Grande" w:hAnsi="Lucida Grande" w:cs="Lucida Grande"/>
                <w:sz w:val="20"/>
              </w:rPr>
              <w:t>&lt;.0001</w:t>
            </w:r>
            <w:proofErr w:type="gramEnd"/>
            <w:r w:rsidRPr="00244D9A">
              <w:rPr>
                <w:rFonts w:ascii="Lucida Grande" w:hAnsi="Lucida Grande" w:cs="Lucida Grande"/>
                <w:sz w:val="20"/>
              </w:rPr>
              <w:t>*</w:t>
            </w:r>
          </w:p>
        </w:tc>
      </w:tr>
      <w:tr w:rsidR="008E65B4" w:rsidRPr="00244D9A" w14:paraId="758BA002" w14:textId="77777777" w:rsidTr="008E65B4">
        <w:trPr>
          <w:jc w:val="center"/>
        </w:trPr>
        <w:tc>
          <w:tcPr>
            <w:tcW w:w="2980" w:type="dxa"/>
            <w:tcBorders>
              <w:top w:val="nil"/>
              <w:left w:val="nil"/>
              <w:bottom w:val="nil"/>
              <w:right w:val="nil"/>
            </w:tcBorders>
          </w:tcPr>
          <w:p w14:paraId="2BA8043B" w14:textId="77777777" w:rsidR="008E65B4" w:rsidRPr="00244D9A" w:rsidRDefault="008E65B4">
            <w:pPr>
              <w:widowControl w:val="0"/>
              <w:autoSpaceDE w:val="0"/>
              <w:autoSpaceDN w:val="0"/>
              <w:adjustRightInd w:val="0"/>
              <w:rPr>
                <w:rFonts w:ascii="Lucida Grande" w:hAnsi="Lucida Grande" w:cs="Lucida Grande"/>
                <w:sz w:val="20"/>
              </w:rPr>
            </w:pPr>
            <w:proofErr w:type="gramStart"/>
            <w:r w:rsidRPr="00244D9A">
              <w:rPr>
                <w:rFonts w:ascii="Lucida Grande" w:hAnsi="Lucida Grande" w:cs="Lucida Grande"/>
                <w:sz w:val="20"/>
              </w:rPr>
              <w:t>Region[</w:t>
            </w:r>
            <w:proofErr w:type="gramEnd"/>
            <w:r w:rsidRPr="00244D9A">
              <w:rPr>
                <w:rFonts w:ascii="Lucida Grande" w:hAnsi="Lucida Grande" w:cs="Lucida Grande"/>
                <w:sz w:val="20"/>
              </w:rPr>
              <w:t>EAST]</w:t>
            </w:r>
          </w:p>
        </w:tc>
        <w:tc>
          <w:tcPr>
            <w:tcW w:w="1680" w:type="dxa"/>
            <w:tcBorders>
              <w:top w:val="nil"/>
              <w:left w:val="nil"/>
              <w:bottom w:val="nil"/>
              <w:right w:val="nil"/>
            </w:tcBorders>
          </w:tcPr>
          <w:p w14:paraId="67B72439" w14:textId="268A1F16"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w:t>
            </w:r>
            <w:r w:rsidR="008E65B4" w:rsidRPr="00244D9A">
              <w:rPr>
                <w:rFonts w:ascii="Lucida Grande" w:hAnsi="Lucida Grande" w:cs="Lucida Grande"/>
                <w:sz w:val="20"/>
              </w:rPr>
              <w:t>4</w:t>
            </w:r>
            <w:r w:rsidRPr="00244D9A">
              <w:rPr>
                <w:rFonts w:ascii="Lucida Grande" w:hAnsi="Lucida Grande" w:cs="Lucida Grande"/>
                <w:sz w:val="20"/>
              </w:rPr>
              <w:t>.</w:t>
            </w:r>
            <w:r w:rsidR="008E65B4" w:rsidRPr="00244D9A">
              <w:rPr>
                <w:rFonts w:ascii="Lucida Grande" w:hAnsi="Lucida Grande" w:cs="Lucida Grande"/>
                <w:sz w:val="20"/>
              </w:rPr>
              <w:t>01966</w:t>
            </w:r>
          </w:p>
        </w:tc>
        <w:tc>
          <w:tcPr>
            <w:tcW w:w="1520" w:type="dxa"/>
            <w:tcBorders>
              <w:top w:val="nil"/>
              <w:left w:val="nil"/>
              <w:bottom w:val="nil"/>
              <w:right w:val="nil"/>
            </w:tcBorders>
          </w:tcPr>
          <w:p w14:paraId="77F581E9" w14:textId="68F8EA41"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8</w:t>
            </w:r>
            <w:r w:rsidR="00485417" w:rsidRPr="00244D9A">
              <w:rPr>
                <w:rFonts w:ascii="Lucida Grande" w:hAnsi="Lucida Grande" w:cs="Lucida Grande"/>
                <w:sz w:val="20"/>
              </w:rPr>
              <w:t>.</w:t>
            </w:r>
            <w:r w:rsidRPr="00244D9A">
              <w:rPr>
                <w:rFonts w:ascii="Lucida Grande" w:hAnsi="Lucida Grande" w:cs="Lucida Grande"/>
                <w:sz w:val="20"/>
              </w:rPr>
              <w:t>25747</w:t>
            </w:r>
          </w:p>
        </w:tc>
        <w:tc>
          <w:tcPr>
            <w:tcW w:w="1200" w:type="dxa"/>
            <w:tcBorders>
              <w:top w:val="nil"/>
              <w:left w:val="nil"/>
              <w:bottom w:val="nil"/>
              <w:right w:val="nil"/>
            </w:tcBorders>
          </w:tcPr>
          <w:p w14:paraId="44654334"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 xml:space="preserve"> -0.49</w:t>
            </w:r>
          </w:p>
        </w:tc>
        <w:tc>
          <w:tcPr>
            <w:tcW w:w="1400" w:type="dxa"/>
            <w:tcBorders>
              <w:top w:val="nil"/>
              <w:left w:val="nil"/>
              <w:bottom w:val="nil"/>
              <w:right w:val="nil"/>
            </w:tcBorders>
          </w:tcPr>
          <w:p w14:paraId="7BCFFF8C"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0.6266</w:t>
            </w:r>
          </w:p>
        </w:tc>
      </w:tr>
      <w:tr w:rsidR="008E65B4" w:rsidRPr="00244D9A" w14:paraId="10F6E3EE" w14:textId="77777777" w:rsidTr="008E65B4">
        <w:trPr>
          <w:jc w:val="center"/>
        </w:trPr>
        <w:tc>
          <w:tcPr>
            <w:tcW w:w="2980" w:type="dxa"/>
            <w:tcBorders>
              <w:top w:val="nil"/>
              <w:left w:val="nil"/>
              <w:bottom w:val="nil"/>
              <w:right w:val="nil"/>
            </w:tcBorders>
          </w:tcPr>
          <w:p w14:paraId="08865A33" w14:textId="77777777" w:rsidR="008E65B4" w:rsidRPr="00244D9A" w:rsidRDefault="008E65B4">
            <w:pPr>
              <w:widowControl w:val="0"/>
              <w:autoSpaceDE w:val="0"/>
              <w:autoSpaceDN w:val="0"/>
              <w:adjustRightInd w:val="0"/>
              <w:rPr>
                <w:rFonts w:ascii="Lucida Grande" w:hAnsi="Lucida Grande" w:cs="Lucida Grande"/>
                <w:sz w:val="20"/>
              </w:rPr>
            </w:pPr>
            <w:proofErr w:type="gramStart"/>
            <w:r w:rsidRPr="00244D9A">
              <w:rPr>
                <w:rFonts w:ascii="Lucida Grande" w:hAnsi="Lucida Grande" w:cs="Lucida Grande"/>
                <w:sz w:val="20"/>
              </w:rPr>
              <w:t>Region[</w:t>
            </w:r>
            <w:proofErr w:type="gramEnd"/>
            <w:r w:rsidRPr="00244D9A">
              <w:rPr>
                <w:rFonts w:ascii="Lucida Grande" w:hAnsi="Lucida Grande" w:cs="Lucida Grande"/>
                <w:sz w:val="20"/>
              </w:rPr>
              <w:t>NORTH]</w:t>
            </w:r>
          </w:p>
        </w:tc>
        <w:tc>
          <w:tcPr>
            <w:tcW w:w="1680" w:type="dxa"/>
            <w:tcBorders>
              <w:top w:val="nil"/>
              <w:left w:val="nil"/>
              <w:bottom w:val="nil"/>
              <w:right w:val="nil"/>
            </w:tcBorders>
          </w:tcPr>
          <w:p w14:paraId="253F188B" w14:textId="3B5A7096"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7</w:t>
            </w:r>
            <w:r w:rsidR="00B3466F" w:rsidRPr="00244D9A">
              <w:rPr>
                <w:rFonts w:ascii="Lucida Grande" w:hAnsi="Lucida Grande" w:cs="Lucida Grande"/>
                <w:sz w:val="20"/>
              </w:rPr>
              <w:t>.46986</w:t>
            </w:r>
          </w:p>
        </w:tc>
        <w:tc>
          <w:tcPr>
            <w:tcW w:w="1520" w:type="dxa"/>
            <w:tcBorders>
              <w:top w:val="nil"/>
              <w:left w:val="nil"/>
              <w:bottom w:val="nil"/>
              <w:right w:val="nil"/>
            </w:tcBorders>
          </w:tcPr>
          <w:p w14:paraId="009D40F3" w14:textId="4857BCF5"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9</w:t>
            </w:r>
            <w:r w:rsidR="00485417" w:rsidRPr="00244D9A">
              <w:rPr>
                <w:rFonts w:ascii="Lucida Grande" w:hAnsi="Lucida Grande" w:cs="Lucida Grande"/>
                <w:sz w:val="20"/>
              </w:rPr>
              <w:t>.</w:t>
            </w:r>
            <w:r w:rsidRPr="00244D9A">
              <w:rPr>
                <w:rFonts w:ascii="Lucida Grande" w:hAnsi="Lucida Grande" w:cs="Lucida Grande"/>
                <w:sz w:val="20"/>
              </w:rPr>
              <w:t>15808</w:t>
            </w:r>
          </w:p>
        </w:tc>
        <w:tc>
          <w:tcPr>
            <w:tcW w:w="1200" w:type="dxa"/>
            <w:tcBorders>
              <w:top w:val="nil"/>
              <w:left w:val="nil"/>
              <w:bottom w:val="nil"/>
              <w:right w:val="nil"/>
            </w:tcBorders>
          </w:tcPr>
          <w:p w14:paraId="1AE0FCF6"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0.82</w:t>
            </w:r>
          </w:p>
        </w:tc>
        <w:tc>
          <w:tcPr>
            <w:tcW w:w="1400" w:type="dxa"/>
            <w:tcBorders>
              <w:top w:val="nil"/>
              <w:left w:val="nil"/>
              <w:bottom w:val="nil"/>
              <w:right w:val="nil"/>
            </w:tcBorders>
          </w:tcPr>
          <w:p w14:paraId="4455219A"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0.4151</w:t>
            </w:r>
          </w:p>
        </w:tc>
      </w:tr>
      <w:tr w:rsidR="008E65B4" w:rsidRPr="00244D9A" w14:paraId="3480C85B" w14:textId="77777777" w:rsidTr="008E65B4">
        <w:trPr>
          <w:jc w:val="center"/>
        </w:trPr>
        <w:tc>
          <w:tcPr>
            <w:tcW w:w="2980" w:type="dxa"/>
            <w:tcBorders>
              <w:top w:val="nil"/>
              <w:left w:val="nil"/>
              <w:bottom w:val="nil"/>
              <w:right w:val="nil"/>
            </w:tcBorders>
          </w:tcPr>
          <w:p w14:paraId="6A92EE7C" w14:textId="77777777" w:rsidR="008E65B4" w:rsidRPr="00244D9A" w:rsidRDefault="008E65B4">
            <w:pPr>
              <w:widowControl w:val="0"/>
              <w:autoSpaceDE w:val="0"/>
              <w:autoSpaceDN w:val="0"/>
              <w:adjustRightInd w:val="0"/>
              <w:rPr>
                <w:rFonts w:ascii="Lucida Grande" w:hAnsi="Lucida Grande" w:cs="Lucida Grande"/>
                <w:sz w:val="20"/>
              </w:rPr>
            </w:pPr>
            <w:proofErr w:type="gramStart"/>
            <w:r w:rsidRPr="00244D9A">
              <w:rPr>
                <w:rFonts w:ascii="Lucida Grande" w:hAnsi="Lucida Grande" w:cs="Lucida Grande"/>
                <w:sz w:val="20"/>
              </w:rPr>
              <w:t>Region[</w:t>
            </w:r>
            <w:proofErr w:type="gramEnd"/>
            <w:r w:rsidRPr="00244D9A">
              <w:rPr>
                <w:rFonts w:ascii="Lucida Grande" w:hAnsi="Lucida Grande" w:cs="Lucida Grande"/>
                <w:sz w:val="20"/>
              </w:rPr>
              <w:t>SOUTH]</w:t>
            </w:r>
          </w:p>
        </w:tc>
        <w:tc>
          <w:tcPr>
            <w:tcW w:w="1680" w:type="dxa"/>
            <w:tcBorders>
              <w:top w:val="nil"/>
              <w:left w:val="nil"/>
              <w:bottom w:val="nil"/>
              <w:right w:val="nil"/>
            </w:tcBorders>
          </w:tcPr>
          <w:p w14:paraId="21D400C3" w14:textId="21CE9CEF" w:rsidR="008E65B4" w:rsidRPr="00244D9A" w:rsidRDefault="00B3466F">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2</w:t>
            </w:r>
            <w:r w:rsidR="008E65B4" w:rsidRPr="00244D9A">
              <w:rPr>
                <w:rFonts w:ascii="Lucida Grande" w:hAnsi="Lucida Grande" w:cs="Lucida Grande"/>
                <w:sz w:val="20"/>
              </w:rPr>
              <w:t>5</w:t>
            </w:r>
            <w:r w:rsidRPr="00244D9A">
              <w:rPr>
                <w:rFonts w:ascii="Lucida Grande" w:hAnsi="Lucida Grande" w:cs="Lucida Grande"/>
                <w:sz w:val="20"/>
              </w:rPr>
              <w:t>.14592</w:t>
            </w:r>
          </w:p>
        </w:tc>
        <w:tc>
          <w:tcPr>
            <w:tcW w:w="1520" w:type="dxa"/>
            <w:tcBorders>
              <w:top w:val="nil"/>
              <w:left w:val="nil"/>
              <w:bottom w:val="nil"/>
              <w:right w:val="nil"/>
            </w:tcBorders>
          </w:tcPr>
          <w:p w14:paraId="5D2DFA07" w14:textId="65494E8F" w:rsidR="008E65B4" w:rsidRPr="00244D9A" w:rsidRDefault="00485417">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1</w:t>
            </w:r>
            <w:r w:rsidR="008E65B4" w:rsidRPr="00244D9A">
              <w:rPr>
                <w:rFonts w:ascii="Lucida Grande" w:hAnsi="Lucida Grande" w:cs="Lucida Grande"/>
                <w:sz w:val="20"/>
              </w:rPr>
              <w:t>0</w:t>
            </w:r>
            <w:r w:rsidRPr="00244D9A">
              <w:rPr>
                <w:rFonts w:ascii="Lucida Grande" w:hAnsi="Lucida Grande" w:cs="Lucida Grande"/>
                <w:sz w:val="20"/>
              </w:rPr>
              <w:t>.</w:t>
            </w:r>
            <w:r w:rsidR="008E65B4" w:rsidRPr="00244D9A">
              <w:rPr>
                <w:rFonts w:ascii="Lucida Grande" w:hAnsi="Lucida Grande" w:cs="Lucida Grande"/>
                <w:sz w:val="20"/>
              </w:rPr>
              <w:t>85476</w:t>
            </w:r>
          </w:p>
        </w:tc>
        <w:tc>
          <w:tcPr>
            <w:tcW w:w="1200" w:type="dxa"/>
            <w:tcBorders>
              <w:top w:val="nil"/>
              <w:left w:val="nil"/>
              <w:bottom w:val="nil"/>
              <w:right w:val="nil"/>
            </w:tcBorders>
          </w:tcPr>
          <w:p w14:paraId="201F9777"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2.32</w:t>
            </w:r>
          </w:p>
        </w:tc>
        <w:tc>
          <w:tcPr>
            <w:tcW w:w="1400" w:type="dxa"/>
            <w:tcBorders>
              <w:top w:val="nil"/>
              <w:left w:val="nil"/>
              <w:bottom w:val="nil"/>
              <w:right w:val="nil"/>
            </w:tcBorders>
          </w:tcPr>
          <w:p w14:paraId="77027649" w14:textId="77777777" w:rsidR="008E65B4" w:rsidRPr="00244D9A" w:rsidRDefault="008E65B4">
            <w:pPr>
              <w:widowControl w:val="0"/>
              <w:autoSpaceDE w:val="0"/>
              <w:autoSpaceDN w:val="0"/>
              <w:adjustRightInd w:val="0"/>
              <w:jc w:val="right"/>
              <w:rPr>
                <w:rFonts w:ascii="Lucida Grande" w:hAnsi="Lucida Grande" w:cs="Lucida Grande"/>
                <w:sz w:val="20"/>
              </w:rPr>
            </w:pPr>
            <w:r w:rsidRPr="00244D9A">
              <w:rPr>
                <w:rFonts w:ascii="Lucida Grande" w:hAnsi="Lucida Grande" w:cs="Lucida Grande"/>
                <w:sz w:val="20"/>
              </w:rPr>
              <w:t>0.0210*</w:t>
            </w:r>
          </w:p>
        </w:tc>
      </w:tr>
      <w:tr w:rsidR="00C03D59" w:rsidRPr="00244D9A" w14:paraId="6A4389B9" w14:textId="77777777" w:rsidTr="008E65B4">
        <w:trPr>
          <w:jc w:val="center"/>
        </w:trPr>
        <w:tc>
          <w:tcPr>
            <w:tcW w:w="2980" w:type="dxa"/>
            <w:tcBorders>
              <w:top w:val="nil"/>
              <w:left w:val="nil"/>
              <w:bottom w:val="nil"/>
              <w:right w:val="nil"/>
            </w:tcBorders>
          </w:tcPr>
          <w:p w14:paraId="5E1F3A05" w14:textId="77777777" w:rsidR="00C03D59" w:rsidRPr="00244D9A" w:rsidRDefault="00C03D59">
            <w:pPr>
              <w:widowControl w:val="0"/>
              <w:autoSpaceDE w:val="0"/>
              <w:autoSpaceDN w:val="0"/>
              <w:adjustRightInd w:val="0"/>
              <w:rPr>
                <w:rFonts w:ascii="Lucida Grande" w:hAnsi="Lucida Grande" w:cs="Lucida Grande"/>
                <w:sz w:val="20"/>
              </w:rPr>
            </w:pPr>
          </w:p>
        </w:tc>
        <w:tc>
          <w:tcPr>
            <w:tcW w:w="1680" w:type="dxa"/>
            <w:tcBorders>
              <w:top w:val="nil"/>
              <w:left w:val="nil"/>
              <w:bottom w:val="nil"/>
              <w:right w:val="nil"/>
            </w:tcBorders>
          </w:tcPr>
          <w:p w14:paraId="6F01BCE3" w14:textId="77777777" w:rsidR="00C03D59" w:rsidRPr="00244D9A" w:rsidRDefault="00C03D59">
            <w:pPr>
              <w:widowControl w:val="0"/>
              <w:autoSpaceDE w:val="0"/>
              <w:autoSpaceDN w:val="0"/>
              <w:adjustRightInd w:val="0"/>
              <w:jc w:val="right"/>
              <w:rPr>
                <w:rFonts w:ascii="Lucida Grande" w:hAnsi="Lucida Grande" w:cs="Lucida Grande"/>
                <w:sz w:val="20"/>
              </w:rPr>
            </w:pPr>
          </w:p>
        </w:tc>
        <w:tc>
          <w:tcPr>
            <w:tcW w:w="1520" w:type="dxa"/>
            <w:tcBorders>
              <w:top w:val="nil"/>
              <w:left w:val="nil"/>
              <w:bottom w:val="nil"/>
              <w:right w:val="nil"/>
            </w:tcBorders>
          </w:tcPr>
          <w:p w14:paraId="30B83FF6" w14:textId="77777777" w:rsidR="00C03D59" w:rsidRPr="00244D9A" w:rsidRDefault="00C03D59">
            <w:pPr>
              <w:widowControl w:val="0"/>
              <w:autoSpaceDE w:val="0"/>
              <w:autoSpaceDN w:val="0"/>
              <w:adjustRightInd w:val="0"/>
              <w:jc w:val="right"/>
              <w:rPr>
                <w:rFonts w:ascii="Lucida Grande" w:hAnsi="Lucida Grande" w:cs="Lucida Grande"/>
                <w:sz w:val="20"/>
              </w:rPr>
            </w:pPr>
          </w:p>
        </w:tc>
        <w:tc>
          <w:tcPr>
            <w:tcW w:w="1200" w:type="dxa"/>
            <w:tcBorders>
              <w:top w:val="nil"/>
              <w:left w:val="nil"/>
              <w:bottom w:val="nil"/>
              <w:right w:val="nil"/>
            </w:tcBorders>
          </w:tcPr>
          <w:p w14:paraId="277A7EA2" w14:textId="77777777" w:rsidR="00C03D59" w:rsidRPr="00244D9A" w:rsidRDefault="00C03D59">
            <w:pPr>
              <w:widowControl w:val="0"/>
              <w:autoSpaceDE w:val="0"/>
              <w:autoSpaceDN w:val="0"/>
              <w:adjustRightInd w:val="0"/>
              <w:jc w:val="right"/>
              <w:rPr>
                <w:rFonts w:ascii="Lucida Grande" w:hAnsi="Lucida Grande" w:cs="Lucida Grande"/>
                <w:sz w:val="20"/>
              </w:rPr>
            </w:pPr>
          </w:p>
        </w:tc>
        <w:tc>
          <w:tcPr>
            <w:tcW w:w="1400" w:type="dxa"/>
            <w:tcBorders>
              <w:top w:val="nil"/>
              <w:left w:val="nil"/>
              <w:bottom w:val="nil"/>
              <w:right w:val="nil"/>
            </w:tcBorders>
          </w:tcPr>
          <w:p w14:paraId="2158E485" w14:textId="77777777" w:rsidR="00C03D59" w:rsidRPr="00244D9A" w:rsidRDefault="00C03D59">
            <w:pPr>
              <w:widowControl w:val="0"/>
              <w:autoSpaceDE w:val="0"/>
              <w:autoSpaceDN w:val="0"/>
              <w:adjustRightInd w:val="0"/>
              <w:jc w:val="right"/>
              <w:rPr>
                <w:rFonts w:ascii="Lucida Grande" w:hAnsi="Lucida Grande" w:cs="Lucida Grande"/>
                <w:sz w:val="20"/>
              </w:rPr>
            </w:pPr>
          </w:p>
        </w:tc>
      </w:tr>
    </w:tbl>
    <w:p w14:paraId="10050423" w14:textId="6738F17A" w:rsidR="008952FC" w:rsidRPr="00244D9A" w:rsidRDefault="00D311CF" w:rsidP="00443C0F">
      <w:pPr>
        <w:numPr>
          <w:ilvl w:val="0"/>
          <w:numId w:val="1"/>
        </w:numPr>
        <w:autoSpaceDE w:val="0"/>
        <w:autoSpaceDN w:val="0"/>
        <w:adjustRightInd w:val="0"/>
        <w:spacing w:before="120"/>
        <w:ind w:left="360"/>
        <w:rPr>
          <w:rFonts w:ascii="TimesNewRomanPSMT" w:hAnsi="TimesNewRomanPSMT" w:cs="TimesNewRomanPSMT"/>
        </w:rPr>
      </w:pPr>
      <w:r w:rsidRPr="00244D9A">
        <w:rPr>
          <w:rFonts w:ascii="TimesNewRomanPSMT" w:hAnsi="TimesNewRomanPSMT" w:cs="TimesNewRomanPSMT"/>
        </w:rPr>
        <w:lastRenderedPageBreak/>
        <w:t xml:space="preserve">The scatterplot matrix shown </w:t>
      </w:r>
      <w:r w:rsidR="00EB5EA7" w:rsidRPr="00244D9A">
        <w:rPr>
          <w:rFonts w:ascii="TimesNewRomanPSMT" w:hAnsi="TimesNewRomanPSMT" w:cs="TimesNewRomanPSMT"/>
        </w:rPr>
        <w:t>on the previous page</w:t>
      </w:r>
      <w:r w:rsidRPr="00244D9A">
        <w:rPr>
          <w:rFonts w:ascii="TimesNewRomanPSMT" w:hAnsi="TimesNewRomanPSMT" w:cs="TimesNewRomanPSMT"/>
        </w:rPr>
        <w:t xml:space="preserve"> indicates that</w:t>
      </w:r>
    </w:p>
    <w:p w14:paraId="783C7574" w14:textId="0078B45F" w:rsidR="00D311CF" w:rsidRPr="00244D9A" w:rsidRDefault="00D311CF" w:rsidP="00A43D0F">
      <w:pPr>
        <w:numPr>
          <w:ilvl w:val="0"/>
          <w:numId w:val="33"/>
        </w:numPr>
        <w:autoSpaceDE w:val="0"/>
        <w:autoSpaceDN w:val="0"/>
        <w:adjustRightInd w:val="0"/>
        <w:ind w:left="1080"/>
        <w:rPr>
          <w:rFonts w:ascii="Times New Roman" w:hAnsi="Times New Roman"/>
        </w:rPr>
      </w:pPr>
      <w:r w:rsidRPr="00244D9A">
        <w:t>A regression analysis using these variables suffers from severe collinearity.</w:t>
      </w:r>
      <w:r w:rsidRPr="00244D9A">
        <w:rPr>
          <w:rFonts w:ascii="Times New Roman" w:hAnsi="Times New Roman"/>
        </w:rPr>
        <w:t xml:space="preserve"> </w:t>
      </w:r>
    </w:p>
    <w:p w14:paraId="2EBF88B0" w14:textId="2FA7F2F8" w:rsidR="00D311CF" w:rsidRPr="00244D9A" w:rsidRDefault="00D311CF" w:rsidP="00A43D0F">
      <w:pPr>
        <w:numPr>
          <w:ilvl w:val="0"/>
          <w:numId w:val="33"/>
        </w:numPr>
        <w:autoSpaceDE w:val="0"/>
        <w:autoSpaceDN w:val="0"/>
        <w:adjustRightInd w:val="0"/>
        <w:ind w:left="1080"/>
        <w:rPr>
          <w:rFonts w:ascii="Times New Roman" w:hAnsi="Times New Roman"/>
        </w:rPr>
      </w:pPr>
      <w:r w:rsidRPr="00244D9A">
        <w:rPr>
          <w:i/>
        </w:rPr>
        <w:t>TV Minutes</w:t>
      </w:r>
      <w:r w:rsidRPr="00244D9A">
        <w:t xml:space="preserve"> is typically less than 10 or </w:t>
      </w:r>
      <w:r w:rsidR="000E0D7E" w:rsidRPr="00244D9A">
        <w:t>near</w:t>
      </w:r>
      <w:r w:rsidRPr="00244D9A">
        <w:t xml:space="preserve"> 20. </w:t>
      </w:r>
    </w:p>
    <w:p w14:paraId="00B2EF28" w14:textId="1885E94F" w:rsidR="00D311CF" w:rsidRPr="00244D9A" w:rsidRDefault="00D311CF" w:rsidP="00A43D0F">
      <w:pPr>
        <w:numPr>
          <w:ilvl w:val="0"/>
          <w:numId w:val="33"/>
        </w:numPr>
        <w:autoSpaceDE w:val="0"/>
        <w:autoSpaceDN w:val="0"/>
        <w:adjustRightInd w:val="0"/>
        <w:ind w:left="1080"/>
        <w:rPr>
          <w:rFonts w:ascii="Times New Roman" w:hAnsi="Times New Roman"/>
        </w:rPr>
      </w:pPr>
      <w:r w:rsidRPr="00244D9A">
        <w:t xml:space="preserve">Numerous leverage points distort the relationship between </w:t>
      </w:r>
      <w:r w:rsidRPr="00244D9A">
        <w:rPr>
          <w:i/>
        </w:rPr>
        <w:t>Sales</w:t>
      </w:r>
      <w:r w:rsidRPr="00244D9A">
        <w:t xml:space="preserve"> and </w:t>
      </w:r>
      <w:r w:rsidRPr="00244D9A">
        <w:rPr>
          <w:i/>
        </w:rPr>
        <w:t>TV Minutes</w:t>
      </w:r>
      <w:r w:rsidRPr="00244D9A">
        <w:t>.</w:t>
      </w:r>
      <w:r w:rsidRPr="00244D9A">
        <w:rPr>
          <w:rFonts w:ascii="Times New Roman" w:hAnsi="Times New Roman"/>
        </w:rPr>
        <w:t xml:space="preserve"> </w:t>
      </w:r>
    </w:p>
    <w:p w14:paraId="63DD9369" w14:textId="3BC8135E" w:rsidR="00D311CF" w:rsidRPr="00244D9A" w:rsidRDefault="00D311CF" w:rsidP="00A43D0F">
      <w:pPr>
        <w:numPr>
          <w:ilvl w:val="0"/>
          <w:numId w:val="33"/>
        </w:numPr>
        <w:autoSpaceDE w:val="0"/>
        <w:autoSpaceDN w:val="0"/>
        <w:adjustRightInd w:val="0"/>
        <w:ind w:left="1080"/>
        <w:rPr>
          <w:rFonts w:ascii="Times New Roman" w:hAnsi="Times New Roman"/>
        </w:rPr>
      </w:pPr>
      <w:r w:rsidRPr="00244D9A">
        <w:t>The two types of commercials define two groups of observations in the data.</w:t>
      </w:r>
      <w:r w:rsidRPr="00244D9A">
        <w:rPr>
          <w:rFonts w:ascii="Times New Roman" w:hAnsi="Times New Roman"/>
        </w:rPr>
        <w:t xml:space="preserve"> </w:t>
      </w:r>
    </w:p>
    <w:p w14:paraId="72874F10" w14:textId="43A25B77" w:rsidR="00D311CF" w:rsidRPr="00244D9A" w:rsidRDefault="00D311CF" w:rsidP="00A43D0F">
      <w:pPr>
        <w:numPr>
          <w:ilvl w:val="0"/>
          <w:numId w:val="33"/>
        </w:numPr>
        <w:autoSpaceDE w:val="0"/>
        <w:autoSpaceDN w:val="0"/>
        <w:adjustRightInd w:val="0"/>
        <w:ind w:left="1080"/>
        <w:rPr>
          <w:rFonts w:ascii="Times New Roman" w:hAnsi="Times New Roman"/>
        </w:rPr>
      </w:pPr>
      <w:r w:rsidRPr="00244D9A">
        <w:rPr>
          <w:i/>
        </w:rPr>
        <w:t>Sales</w:t>
      </w:r>
      <w:r w:rsidRPr="00244D9A">
        <w:t xml:space="preserve"> are negatively correlated with the number of newspaper ads.</w:t>
      </w:r>
      <w:r w:rsidRPr="00244D9A">
        <w:rPr>
          <w:rFonts w:ascii="Times New Roman" w:hAnsi="Times New Roman"/>
        </w:rPr>
        <w:t xml:space="preserve"> </w:t>
      </w:r>
    </w:p>
    <w:p w14:paraId="00CFF3A0" w14:textId="74A7A089" w:rsidR="00FF7CF8" w:rsidRPr="00244D9A" w:rsidRDefault="00EB5EA7" w:rsidP="00443C0F">
      <w:pPr>
        <w:numPr>
          <w:ilvl w:val="0"/>
          <w:numId w:val="1"/>
        </w:numPr>
        <w:autoSpaceDE w:val="0"/>
        <w:autoSpaceDN w:val="0"/>
        <w:adjustRightInd w:val="0"/>
        <w:spacing w:before="120"/>
        <w:ind w:left="360"/>
        <w:rPr>
          <w:rFonts w:ascii="TimesNewRomanPSMT" w:hAnsi="TimesNewRomanPSMT" w:cs="TimesNewRomanPSMT"/>
        </w:rPr>
      </w:pPr>
      <w:r w:rsidRPr="00244D9A">
        <w:t xml:space="preserve">It was claimed that each </w:t>
      </w:r>
      <w:r w:rsidR="005E11AE">
        <w:t xml:space="preserve">additional </w:t>
      </w:r>
      <w:r w:rsidRPr="00244D9A">
        <w:t>minute of TV advertising adds $10,000 to local sales, on average, holding other relevant factors constant.  The summary of this regression implies that the effect of each additional minute</w:t>
      </w:r>
    </w:p>
    <w:p w14:paraId="6262C79F" w14:textId="1A08F8B8" w:rsidR="00EB5EA7" w:rsidRPr="00244D9A" w:rsidRDefault="00EB5EA7" w:rsidP="00A43D0F">
      <w:pPr>
        <w:numPr>
          <w:ilvl w:val="0"/>
          <w:numId w:val="34"/>
        </w:numPr>
        <w:autoSpaceDE w:val="0"/>
        <w:autoSpaceDN w:val="0"/>
        <w:adjustRightInd w:val="0"/>
        <w:ind w:left="1080"/>
        <w:rPr>
          <w:rFonts w:ascii="Times New Roman" w:hAnsi="Times New Roman"/>
        </w:rPr>
      </w:pPr>
      <w:r w:rsidRPr="00244D9A">
        <w:t>Is significantly less than $</w:t>
      </w:r>
      <w:proofErr w:type="gramStart"/>
      <w:r w:rsidRPr="00244D9A">
        <w:t>10,000.</w:t>
      </w:r>
      <w:proofErr w:type="gramEnd"/>
      <w:r w:rsidRPr="00244D9A">
        <w:rPr>
          <w:rFonts w:ascii="Times New Roman" w:hAnsi="Times New Roman"/>
        </w:rPr>
        <w:t xml:space="preserve"> </w:t>
      </w:r>
    </w:p>
    <w:p w14:paraId="116DE262" w14:textId="0E747C9B" w:rsidR="00EB5EA7" w:rsidRPr="00244D9A" w:rsidRDefault="00EB5EA7" w:rsidP="00A43D0F">
      <w:pPr>
        <w:numPr>
          <w:ilvl w:val="0"/>
          <w:numId w:val="34"/>
        </w:numPr>
        <w:autoSpaceDE w:val="0"/>
        <w:autoSpaceDN w:val="0"/>
        <w:adjustRightInd w:val="0"/>
        <w:ind w:left="1080"/>
        <w:rPr>
          <w:rFonts w:ascii="Times New Roman" w:hAnsi="Times New Roman"/>
        </w:rPr>
      </w:pPr>
      <w:r w:rsidRPr="00244D9A">
        <w:t>Is not significantly different from $10,000.</w:t>
      </w:r>
      <w:r w:rsidRPr="00244D9A">
        <w:rPr>
          <w:rFonts w:ascii="Times New Roman" w:hAnsi="Times New Roman"/>
        </w:rPr>
        <w:t xml:space="preserve"> </w:t>
      </w:r>
    </w:p>
    <w:p w14:paraId="798D64B1" w14:textId="2B8C6CFE" w:rsidR="00EB5EA7" w:rsidRPr="00244D9A" w:rsidRDefault="00EB5EA7" w:rsidP="00A43D0F">
      <w:pPr>
        <w:numPr>
          <w:ilvl w:val="0"/>
          <w:numId w:val="34"/>
        </w:numPr>
        <w:autoSpaceDE w:val="0"/>
        <w:autoSpaceDN w:val="0"/>
        <w:adjustRightInd w:val="0"/>
        <w:ind w:left="1080"/>
        <w:rPr>
          <w:rFonts w:ascii="Times New Roman" w:hAnsi="Times New Roman"/>
        </w:rPr>
      </w:pPr>
      <w:r w:rsidRPr="00244D9A">
        <w:t>Is significantly more than $</w:t>
      </w:r>
      <w:proofErr w:type="gramStart"/>
      <w:r w:rsidRPr="00244D9A">
        <w:t>10,000.</w:t>
      </w:r>
      <w:proofErr w:type="gramEnd"/>
      <w:r w:rsidRPr="00244D9A">
        <w:rPr>
          <w:rFonts w:ascii="Times New Roman" w:hAnsi="Times New Roman"/>
        </w:rPr>
        <w:t xml:space="preserve"> </w:t>
      </w:r>
    </w:p>
    <w:p w14:paraId="612E3D6A" w14:textId="793DFB40" w:rsidR="00EB5EA7" w:rsidRPr="00244D9A" w:rsidRDefault="00EB5EA7" w:rsidP="00A43D0F">
      <w:pPr>
        <w:numPr>
          <w:ilvl w:val="0"/>
          <w:numId w:val="34"/>
        </w:numPr>
        <w:autoSpaceDE w:val="0"/>
        <w:autoSpaceDN w:val="0"/>
        <w:adjustRightInd w:val="0"/>
        <w:ind w:left="1080"/>
        <w:rPr>
          <w:rFonts w:ascii="Times New Roman" w:hAnsi="Times New Roman"/>
        </w:rPr>
      </w:pPr>
      <w:r w:rsidRPr="00244D9A">
        <w:t>Depends on the location of the advertisement.</w:t>
      </w:r>
      <w:r w:rsidRPr="00244D9A">
        <w:rPr>
          <w:rFonts w:ascii="Times New Roman" w:hAnsi="Times New Roman"/>
        </w:rPr>
        <w:t xml:space="preserve"> </w:t>
      </w:r>
    </w:p>
    <w:p w14:paraId="4C54B650" w14:textId="2F48DA1E" w:rsidR="00EB5EA7" w:rsidRPr="00244D9A" w:rsidRDefault="00EB5EA7" w:rsidP="00A43D0F">
      <w:pPr>
        <w:numPr>
          <w:ilvl w:val="0"/>
          <w:numId w:val="34"/>
        </w:numPr>
        <w:autoSpaceDE w:val="0"/>
        <w:autoSpaceDN w:val="0"/>
        <w:adjustRightInd w:val="0"/>
        <w:ind w:left="1080"/>
      </w:pPr>
      <w:r w:rsidRPr="00244D9A">
        <w:t>Depends on which commercial is shown.</w:t>
      </w:r>
    </w:p>
    <w:p w14:paraId="60DCDD97" w14:textId="151E12BE" w:rsidR="00FF7CF8" w:rsidRPr="00244D9A" w:rsidRDefault="00F573D2" w:rsidP="00443C0F">
      <w:pPr>
        <w:numPr>
          <w:ilvl w:val="0"/>
          <w:numId w:val="1"/>
        </w:numPr>
        <w:autoSpaceDE w:val="0"/>
        <w:autoSpaceDN w:val="0"/>
        <w:adjustRightInd w:val="0"/>
        <w:spacing w:before="120"/>
        <w:ind w:left="360"/>
        <w:rPr>
          <w:rFonts w:ascii="TimesNewRomanPSMT" w:hAnsi="TimesNewRomanPSMT" w:cs="TimesNewRomanPSMT"/>
        </w:rPr>
      </w:pPr>
      <w:r w:rsidRPr="00244D9A">
        <w:t>Given a consistent level and type of newspaper and television advertising, has the promotion been significantly more successful in some regions than others?</w:t>
      </w:r>
    </w:p>
    <w:p w14:paraId="28CAF601" w14:textId="50710746" w:rsidR="00F573D2" w:rsidRPr="00244D9A" w:rsidRDefault="00F573D2" w:rsidP="00A43D0F">
      <w:pPr>
        <w:numPr>
          <w:ilvl w:val="0"/>
          <w:numId w:val="35"/>
        </w:numPr>
        <w:autoSpaceDE w:val="0"/>
        <w:autoSpaceDN w:val="0"/>
        <w:adjustRightInd w:val="0"/>
        <w:ind w:left="1080"/>
        <w:rPr>
          <w:rFonts w:ascii="Times New Roman" w:hAnsi="Times New Roman"/>
        </w:rPr>
      </w:pPr>
      <w:r w:rsidRPr="00244D9A">
        <w:t>Yes, sales are significantly higher in the South than in other regions.</w:t>
      </w:r>
      <w:r w:rsidRPr="00244D9A">
        <w:rPr>
          <w:rFonts w:ascii="Times New Roman" w:hAnsi="Times New Roman"/>
        </w:rPr>
        <w:t xml:space="preserve"> </w:t>
      </w:r>
    </w:p>
    <w:p w14:paraId="46585B05" w14:textId="248A04C2" w:rsidR="00F573D2" w:rsidRPr="00244D9A" w:rsidRDefault="00F573D2" w:rsidP="00A43D0F">
      <w:pPr>
        <w:numPr>
          <w:ilvl w:val="0"/>
          <w:numId w:val="35"/>
        </w:numPr>
        <w:autoSpaceDE w:val="0"/>
        <w:autoSpaceDN w:val="0"/>
        <w:adjustRightInd w:val="0"/>
        <w:ind w:left="1080"/>
        <w:rPr>
          <w:rFonts w:ascii="Times New Roman" w:hAnsi="Times New Roman"/>
        </w:rPr>
      </w:pPr>
      <w:r w:rsidRPr="00244D9A">
        <w:t xml:space="preserve">Yes, both estimates for </w:t>
      </w:r>
      <w:r w:rsidRPr="00244D9A">
        <w:rPr>
          <w:i/>
        </w:rPr>
        <w:t>Commercial</w:t>
      </w:r>
      <w:r w:rsidRPr="00244D9A">
        <w:t xml:space="preserve"> are significant.</w:t>
      </w:r>
      <w:r w:rsidRPr="00244D9A">
        <w:rPr>
          <w:rFonts w:ascii="Times New Roman" w:hAnsi="Times New Roman"/>
        </w:rPr>
        <w:t xml:space="preserve"> </w:t>
      </w:r>
    </w:p>
    <w:p w14:paraId="45D224E4" w14:textId="3F5FE6A1" w:rsidR="00F573D2" w:rsidRPr="00244D9A" w:rsidRDefault="00F573D2" w:rsidP="00A43D0F">
      <w:pPr>
        <w:numPr>
          <w:ilvl w:val="0"/>
          <w:numId w:val="35"/>
        </w:numPr>
        <w:autoSpaceDE w:val="0"/>
        <w:autoSpaceDN w:val="0"/>
        <w:adjustRightInd w:val="0"/>
        <w:ind w:left="1080"/>
        <w:rPr>
          <w:rFonts w:ascii="Times New Roman" w:hAnsi="Times New Roman"/>
        </w:rPr>
      </w:pPr>
      <w:r w:rsidRPr="00244D9A">
        <w:t>No, because the effect for the North is too close to zero.</w:t>
      </w:r>
      <w:r w:rsidRPr="00244D9A">
        <w:rPr>
          <w:rFonts w:ascii="Times New Roman" w:hAnsi="Times New Roman"/>
        </w:rPr>
        <w:t xml:space="preserve"> </w:t>
      </w:r>
    </w:p>
    <w:p w14:paraId="52E1D3CE" w14:textId="5F9F63D1" w:rsidR="00F573D2" w:rsidRPr="00244D9A" w:rsidRDefault="00F573D2" w:rsidP="00A43D0F">
      <w:pPr>
        <w:numPr>
          <w:ilvl w:val="0"/>
          <w:numId w:val="35"/>
        </w:numPr>
        <w:autoSpaceDE w:val="0"/>
        <w:autoSpaceDN w:val="0"/>
        <w:adjustRightInd w:val="0"/>
        <w:ind w:left="1080"/>
        <w:rPr>
          <w:rFonts w:ascii="Times New Roman" w:hAnsi="Times New Roman"/>
        </w:rPr>
      </w:pPr>
      <w:r w:rsidRPr="00244D9A">
        <w:t xml:space="preserve">No, because the effect test for </w:t>
      </w:r>
      <w:r w:rsidRPr="00244D9A">
        <w:rPr>
          <w:i/>
        </w:rPr>
        <w:t>Region</w:t>
      </w:r>
      <w:r w:rsidRPr="00244D9A">
        <w:t xml:space="preserve"> is not significant.</w:t>
      </w:r>
      <w:r w:rsidRPr="00244D9A">
        <w:rPr>
          <w:rFonts w:ascii="Times New Roman" w:hAnsi="Times New Roman"/>
        </w:rPr>
        <w:t xml:space="preserve"> </w:t>
      </w:r>
    </w:p>
    <w:p w14:paraId="14BD2E97" w14:textId="5EE720D0" w:rsidR="00F573D2" w:rsidRPr="00244D9A" w:rsidRDefault="00F573D2" w:rsidP="00A43D0F">
      <w:pPr>
        <w:numPr>
          <w:ilvl w:val="0"/>
          <w:numId w:val="35"/>
        </w:numPr>
        <w:autoSpaceDE w:val="0"/>
        <w:autoSpaceDN w:val="0"/>
        <w:adjustRightInd w:val="0"/>
        <w:ind w:left="1080"/>
        <w:rPr>
          <w:rFonts w:ascii="Times New Roman" w:hAnsi="Times New Roman"/>
        </w:rPr>
      </w:pPr>
      <w:r w:rsidRPr="00244D9A">
        <w:t xml:space="preserve">We cannot tell without the marginal analysis of variance of </w:t>
      </w:r>
      <w:r w:rsidRPr="00244D9A">
        <w:rPr>
          <w:i/>
        </w:rPr>
        <w:t>Sales</w:t>
      </w:r>
      <w:r w:rsidRPr="00244D9A">
        <w:t xml:space="preserve"> by </w:t>
      </w:r>
      <w:r w:rsidRPr="00244D9A">
        <w:rPr>
          <w:i/>
        </w:rPr>
        <w:t>Region</w:t>
      </w:r>
      <w:r w:rsidRPr="00244D9A">
        <w:t>.</w:t>
      </w:r>
      <w:r w:rsidRPr="00244D9A">
        <w:rPr>
          <w:rFonts w:ascii="Times New Roman" w:hAnsi="Times New Roman"/>
        </w:rPr>
        <w:t xml:space="preserve"> </w:t>
      </w:r>
    </w:p>
    <w:p w14:paraId="3C6E41AE" w14:textId="231CD399" w:rsidR="00FF7CF8" w:rsidRPr="00244D9A" w:rsidRDefault="00F573D2" w:rsidP="00443C0F">
      <w:pPr>
        <w:numPr>
          <w:ilvl w:val="0"/>
          <w:numId w:val="1"/>
        </w:numPr>
        <w:autoSpaceDE w:val="0"/>
        <w:autoSpaceDN w:val="0"/>
        <w:adjustRightInd w:val="0"/>
        <w:spacing w:before="120"/>
        <w:ind w:left="360"/>
        <w:rPr>
          <w:rFonts w:ascii="TimesNewRomanPSMT" w:hAnsi="TimesNewRomanPSMT" w:cs="TimesNewRomanPSMT"/>
        </w:rPr>
      </w:pPr>
      <w:r w:rsidRPr="00244D9A">
        <w:t>If the type of commercial in a community is changed from “A” to “B” while maintaining the same level of newspaper and TV advert</w:t>
      </w:r>
      <w:r w:rsidR="00B3466F" w:rsidRPr="00244D9A">
        <w:t>ising, then this model predicts</w:t>
      </w:r>
      <w:r w:rsidR="00071B1C" w:rsidRPr="00244D9A">
        <w:t xml:space="preserve"> </w:t>
      </w:r>
      <w:r w:rsidRPr="00244D9A">
        <w:t xml:space="preserve">sales would on average </w:t>
      </w:r>
    </w:p>
    <w:p w14:paraId="04B3F498" w14:textId="0BBEA60A" w:rsidR="00F573D2" w:rsidRPr="00244D9A" w:rsidRDefault="00071B1C" w:rsidP="00A43D0F">
      <w:pPr>
        <w:numPr>
          <w:ilvl w:val="0"/>
          <w:numId w:val="36"/>
        </w:numPr>
        <w:autoSpaceDE w:val="0"/>
        <w:autoSpaceDN w:val="0"/>
        <w:adjustRightInd w:val="0"/>
        <w:ind w:left="1080"/>
        <w:rPr>
          <w:rFonts w:ascii="Times New Roman" w:hAnsi="Times New Roman"/>
        </w:rPr>
      </w:pPr>
      <w:r w:rsidRPr="00244D9A">
        <w:t>Increase</w:t>
      </w:r>
      <w:r w:rsidR="00F573D2" w:rsidRPr="00244D9A">
        <w:t xml:space="preserve"> $12,620.</w:t>
      </w:r>
      <w:r w:rsidR="00F573D2" w:rsidRPr="00244D9A">
        <w:rPr>
          <w:rFonts w:ascii="Times New Roman" w:hAnsi="Times New Roman"/>
        </w:rPr>
        <w:t xml:space="preserve"> </w:t>
      </w:r>
    </w:p>
    <w:p w14:paraId="1AE1F960" w14:textId="62CC398D" w:rsidR="00F573D2" w:rsidRPr="00244D9A" w:rsidRDefault="00071B1C" w:rsidP="00A43D0F">
      <w:pPr>
        <w:numPr>
          <w:ilvl w:val="0"/>
          <w:numId w:val="36"/>
        </w:numPr>
        <w:autoSpaceDE w:val="0"/>
        <w:autoSpaceDN w:val="0"/>
        <w:adjustRightInd w:val="0"/>
        <w:ind w:left="1080"/>
        <w:rPr>
          <w:rFonts w:ascii="Times New Roman" w:hAnsi="Times New Roman"/>
        </w:rPr>
      </w:pPr>
      <w:r w:rsidRPr="00244D9A">
        <w:t>Increase</w:t>
      </w:r>
      <w:r w:rsidR="002F2DC1">
        <w:t xml:space="preserve"> $25,23</w:t>
      </w:r>
      <w:r w:rsidR="00F573D2" w:rsidRPr="00244D9A">
        <w:t>0.</w:t>
      </w:r>
      <w:r w:rsidR="00F573D2" w:rsidRPr="00244D9A">
        <w:rPr>
          <w:rFonts w:ascii="Times New Roman" w:hAnsi="Times New Roman"/>
        </w:rPr>
        <w:t xml:space="preserve"> </w:t>
      </w:r>
    </w:p>
    <w:p w14:paraId="7CB8893D" w14:textId="1CDAEAF0" w:rsidR="00F573D2" w:rsidRPr="00244D9A" w:rsidRDefault="00071B1C" w:rsidP="00A43D0F">
      <w:pPr>
        <w:numPr>
          <w:ilvl w:val="0"/>
          <w:numId w:val="36"/>
        </w:numPr>
        <w:autoSpaceDE w:val="0"/>
        <w:autoSpaceDN w:val="0"/>
        <w:adjustRightInd w:val="0"/>
        <w:ind w:left="1080"/>
        <w:rPr>
          <w:rFonts w:ascii="Times New Roman" w:hAnsi="Times New Roman"/>
        </w:rPr>
      </w:pPr>
      <w:r w:rsidRPr="00244D9A">
        <w:t>Decrease</w:t>
      </w:r>
      <w:r w:rsidR="00F573D2" w:rsidRPr="00244D9A">
        <w:t xml:space="preserve"> $12,620.</w:t>
      </w:r>
      <w:r w:rsidR="00F573D2" w:rsidRPr="00244D9A">
        <w:rPr>
          <w:rFonts w:ascii="Times New Roman" w:hAnsi="Times New Roman"/>
        </w:rPr>
        <w:t xml:space="preserve"> </w:t>
      </w:r>
    </w:p>
    <w:p w14:paraId="391FC8A6" w14:textId="65447760" w:rsidR="00F573D2" w:rsidRPr="00244D9A" w:rsidRDefault="00071B1C" w:rsidP="00A43D0F">
      <w:pPr>
        <w:numPr>
          <w:ilvl w:val="0"/>
          <w:numId w:val="36"/>
        </w:numPr>
        <w:autoSpaceDE w:val="0"/>
        <w:autoSpaceDN w:val="0"/>
        <w:adjustRightInd w:val="0"/>
        <w:ind w:left="1080"/>
        <w:rPr>
          <w:rFonts w:ascii="Times New Roman" w:hAnsi="Times New Roman"/>
        </w:rPr>
      </w:pPr>
      <w:r w:rsidRPr="00244D9A">
        <w:t>Decrease</w:t>
      </w:r>
      <w:r w:rsidR="002F2DC1">
        <w:t xml:space="preserve"> $25,23</w:t>
      </w:r>
      <w:r w:rsidR="00F573D2" w:rsidRPr="00244D9A">
        <w:t>0.</w:t>
      </w:r>
      <w:r w:rsidR="00F573D2" w:rsidRPr="00244D9A">
        <w:rPr>
          <w:rFonts w:ascii="Times New Roman" w:hAnsi="Times New Roman"/>
        </w:rPr>
        <w:t xml:space="preserve"> </w:t>
      </w:r>
    </w:p>
    <w:p w14:paraId="64DBFD58" w14:textId="4D1AA052" w:rsidR="00F573D2" w:rsidRPr="00244D9A" w:rsidRDefault="00071B1C" w:rsidP="00A43D0F">
      <w:pPr>
        <w:numPr>
          <w:ilvl w:val="0"/>
          <w:numId w:val="36"/>
        </w:numPr>
        <w:autoSpaceDE w:val="0"/>
        <w:autoSpaceDN w:val="0"/>
        <w:adjustRightInd w:val="0"/>
        <w:ind w:left="1080"/>
        <w:rPr>
          <w:rFonts w:ascii="Times New Roman" w:hAnsi="Times New Roman"/>
        </w:rPr>
      </w:pPr>
      <w:r w:rsidRPr="00244D9A">
        <w:t>Increase $38,534</w:t>
      </w:r>
      <w:r w:rsidR="00F573D2" w:rsidRPr="00244D9A">
        <w:t>.</w:t>
      </w:r>
      <w:r w:rsidR="00F573D2" w:rsidRPr="00244D9A">
        <w:rPr>
          <w:rFonts w:ascii="Times New Roman" w:hAnsi="Times New Roman"/>
        </w:rPr>
        <w:t xml:space="preserve"> </w:t>
      </w:r>
    </w:p>
    <w:p w14:paraId="1BD75115" w14:textId="75088608" w:rsidR="00451344" w:rsidRPr="00244D9A" w:rsidRDefault="00451344" w:rsidP="00443C0F">
      <w:pPr>
        <w:numPr>
          <w:ilvl w:val="0"/>
          <w:numId w:val="1"/>
        </w:numPr>
        <w:autoSpaceDE w:val="0"/>
        <w:autoSpaceDN w:val="0"/>
        <w:adjustRightInd w:val="0"/>
        <w:spacing w:before="120"/>
        <w:ind w:left="360"/>
        <w:rPr>
          <w:rFonts w:ascii="TimesNewRomanPSMT" w:hAnsi="TimesNewRomanPSMT" w:cs="TimesNewRomanPSMT"/>
        </w:rPr>
      </w:pPr>
      <w:r w:rsidRPr="00244D9A">
        <w:rPr>
          <w:rFonts w:ascii="TimesNewRomanPSMT" w:hAnsi="TimesNewRomanPSMT" w:cs="TimesNewRomanPSMT"/>
        </w:rPr>
        <w:t xml:space="preserve">Two communities experience the same number of </w:t>
      </w:r>
      <w:proofErr w:type="spellStart"/>
      <w:r w:rsidRPr="00244D9A">
        <w:rPr>
          <w:rFonts w:ascii="TimesNewRomanPSMT" w:hAnsi="TimesNewRomanPSMT" w:cs="TimesNewRomanPSMT"/>
        </w:rPr>
        <w:t>newpaper</w:t>
      </w:r>
      <w:proofErr w:type="spellEnd"/>
      <w:r w:rsidRPr="00244D9A">
        <w:rPr>
          <w:rFonts w:ascii="TimesNewRomanPSMT" w:hAnsi="TimesNewRomanPSMT" w:cs="TimesNewRomanPSMT"/>
        </w:rPr>
        <w:t xml:space="preserve"> ads and have the same amount and type of TV advertising. One of these communities is in the East and the other is in the West. If the MRM holds for these data, then with 95% confidence, </w:t>
      </w:r>
      <w:r w:rsidR="00485417" w:rsidRPr="00244D9A">
        <w:rPr>
          <w:rFonts w:ascii="TimesNewRomanPSMT" w:hAnsi="TimesNewRomanPSMT" w:cs="TimesNewRomanPSMT"/>
        </w:rPr>
        <w:t>average sales</w:t>
      </w:r>
    </w:p>
    <w:p w14:paraId="1907CD64" w14:textId="0AEBED04" w:rsidR="00451344" w:rsidRPr="00244D9A" w:rsidRDefault="00485417" w:rsidP="00A43D0F">
      <w:pPr>
        <w:numPr>
          <w:ilvl w:val="0"/>
          <w:numId w:val="40"/>
        </w:numPr>
        <w:autoSpaceDE w:val="0"/>
        <w:autoSpaceDN w:val="0"/>
        <w:adjustRightInd w:val="0"/>
        <w:ind w:left="1080"/>
        <w:rPr>
          <w:rFonts w:ascii="Times New Roman" w:hAnsi="Times New Roman"/>
        </w:rPr>
      </w:pPr>
      <w:r w:rsidRPr="00244D9A">
        <w:t xml:space="preserve">Are higher </w:t>
      </w:r>
      <w:r w:rsidR="00451344" w:rsidRPr="00244D9A">
        <w:t xml:space="preserve">in the West </w:t>
      </w:r>
      <w:r w:rsidRPr="00244D9A">
        <w:t xml:space="preserve">than East </w:t>
      </w:r>
      <w:r w:rsidR="00451344" w:rsidRPr="00244D9A">
        <w:t>by between $2</w:t>
      </w:r>
      <w:r w:rsidRPr="00244D9A">
        <w:t xml:space="preserve">0,500 to </w:t>
      </w:r>
      <w:r w:rsidR="002F2DC1">
        <w:t>–</w:t>
      </w:r>
      <w:r w:rsidRPr="00244D9A">
        <w:t>$12,5</w:t>
      </w:r>
      <w:r w:rsidR="00451344" w:rsidRPr="00244D9A">
        <w:t>00.</w:t>
      </w:r>
    </w:p>
    <w:p w14:paraId="5B5F27C1" w14:textId="5AC12F09" w:rsidR="00451344" w:rsidRPr="00244D9A" w:rsidRDefault="00485417" w:rsidP="00A43D0F">
      <w:pPr>
        <w:numPr>
          <w:ilvl w:val="0"/>
          <w:numId w:val="40"/>
        </w:numPr>
        <w:autoSpaceDE w:val="0"/>
        <w:autoSpaceDN w:val="0"/>
        <w:adjustRightInd w:val="0"/>
        <w:ind w:left="1080"/>
        <w:rPr>
          <w:rFonts w:ascii="Times New Roman" w:hAnsi="Times New Roman"/>
        </w:rPr>
      </w:pPr>
      <w:r w:rsidRPr="00244D9A">
        <w:t>Are higher</w:t>
      </w:r>
      <w:r w:rsidR="00451344" w:rsidRPr="00244D9A">
        <w:t xml:space="preserve"> in the West </w:t>
      </w:r>
      <w:r w:rsidRPr="00244D9A">
        <w:t xml:space="preserve">than East </w:t>
      </w:r>
      <w:r w:rsidR="00451344" w:rsidRPr="00244D9A">
        <w:t xml:space="preserve">by </w:t>
      </w:r>
      <w:proofErr w:type="gramStart"/>
      <w:r w:rsidR="00451344" w:rsidRPr="00244D9A">
        <w:t>between $</w:t>
      </w:r>
      <w:r w:rsidRPr="00244D9A">
        <w:t>23,5</w:t>
      </w:r>
      <w:r w:rsidR="00451344" w:rsidRPr="00244D9A">
        <w:t>00 to $</w:t>
      </w:r>
      <w:r w:rsidRPr="00244D9A">
        <w:t>103,800</w:t>
      </w:r>
      <w:proofErr w:type="gramEnd"/>
      <w:r w:rsidRPr="00244D9A">
        <w:t>.</w:t>
      </w:r>
    </w:p>
    <w:p w14:paraId="2CCE5307" w14:textId="40365D09" w:rsidR="00451344" w:rsidRPr="00244D9A" w:rsidRDefault="00485417" w:rsidP="00A43D0F">
      <w:pPr>
        <w:numPr>
          <w:ilvl w:val="0"/>
          <w:numId w:val="40"/>
        </w:numPr>
        <w:autoSpaceDE w:val="0"/>
        <w:autoSpaceDN w:val="0"/>
        <w:adjustRightInd w:val="0"/>
        <w:ind w:left="1080"/>
        <w:rPr>
          <w:rFonts w:ascii="Times New Roman" w:hAnsi="Times New Roman"/>
        </w:rPr>
      </w:pPr>
      <w:r w:rsidRPr="00244D9A">
        <w:t xml:space="preserve">Are higher in the West than East by </w:t>
      </w:r>
      <w:proofErr w:type="gramStart"/>
      <w:r w:rsidRPr="00244D9A">
        <w:t>between –$12,300 to $4,2</w:t>
      </w:r>
      <w:r w:rsidR="00451344" w:rsidRPr="00244D9A">
        <w:t>00</w:t>
      </w:r>
      <w:proofErr w:type="gramEnd"/>
      <w:r w:rsidR="00451344" w:rsidRPr="00244D9A">
        <w:t>.</w:t>
      </w:r>
    </w:p>
    <w:p w14:paraId="4483E226" w14:textId="12AF3D36" w:rsidR="00451344" w:rsidRPr="00244D9A" w:rsidRDefault="00485417" w:rsidP="00A43D0F">
      <w:pPr>
        <w:numPr>
          <w:ilvl w:val="0"/>
          <w:numId w:val="40"/>
        </w:numPr>
        <w:autoSpaceDE w:val="0"/>
        <w:autoSpaceDN w:val="0"/>
        <w:adjustRightInd w:val="0"/>
        <w:ind w:left="1080"/>
        <w:rPr>
          <w:rFonts w:ascii="Times New Roman" w:hAnsi="Times New Roman"/>
        </w:rPr>
      </w:pPr>
      <w:r w:rsidRPr="00244D9A">
        <w:t xml:space="preserve">Are higher in the East than West by between </w:t>
      </w:r>
      <w:r w:rsidR="002F2DC1">
        <w:t>$20</w:t>
      </w:r>
      <w:r w:rsidR="002F2DC1" w:rsidRPr="00485417">
        <w:t>,5</w:t>
      </w:r>
      <w:r w:rsidR="002F2DC1">
        <w:t>00 to –$12</w:t>
      </w:r>
      <w:r w:rsidR="002F2DC1" w:rsidRPr="00485417">
        <w:t>,500</w:t>
      </w:r>
      <w:r w:rsidRPr="00244D9A">
        <w:t>.</w:t>
      </w:r>
    </w:p>
    <w:p w14:paraId="6BCE5AD2" w14:textId="7D42D766" w:rsidR="00485417" w:rsidRPr="00244D9A" w:rsidRDefault="00485417" w:rsidP="00A43D0F">
      <w:pPr>
        <w:numPr>
          <w:ilvl w:val="0"/>
          <w:numId w:val="40"/>
        </w:numPr>
        <w:autoSpaceDE w:val="0"/>
        <w:autoSpaceDN w:val="0"/>
        <w:adjustRightInd w:val="0"/>
        <w:ind w:left="1080"/>
        <w:rPr>
          <w:rFonts w:ascii="Times New Roman" w:hAnsi="Times New Roman"/>
        </w:rPr>
      </w:pPr>
      <w:r w:rsidRPr="00244D9A">
        <w:t xml:space="preserve">Are higher in the West than East by </w:t>
      </w:r>
      <w:proofErr w:type="gramStart"/>
      <w:r w:rsidRPr="00244D9A">
        <w:t>between  –$131,900 to $123,800</w:t>
      </w:r>
      <w:proofErr w:type="gramEnd"/>
      <w:r w:rsidRPr="00244D9A">
        <w:t>.</w:t>
      </w:r>
    </w:p>
    <w:p w14:paraId="14FABCE6" w14:textId="5D66DBE6" w:rsidR="00FF7CF8" w:rsidRPr="00244D9A" w:rsidRDefault="00AC7DAE" w:rsidP="00443C0F">
      <w:pPr>
        <w:numPr>
          <w:ilvl w:val="0"/>
          <w:numId w:val="1"/>
        </w:numPr>
        <w:autoSpaceDE w:val="0"/>
        <w:autoSpaceDN w:val="0"/>
        <w:adjustRightInd w:val="0"/>
        <w:spacing w:before="120"/>
        <w:ind w:left="360"/>
        <w:rPr>
          <w:rFonts w:ascii="TimesNewRomanPSMT" w:hAnsi="TimesNewRomanPSMT" w:cs="TimesNewRomanPSMT"/>
        </w:rPr>
      </w:pPr>
      <w:r w:rsidRPr="00244D9A">
        <w:t>An analyst noted that two communities in the South both had 10 newspaper ads and 4.5 minutes of Commercial “A”.  Sales in the one community were about $210,000, whereas those in the other were $270,000.  We should conclude from this insight that</w:t>
      </w:r>
    </w:p>
    <w:p w14:paraId="5179FB0A" w14:textId="2D5103FA" w:rsidR="00AC7DAE" w:rsidRPr="00244D9A" w:rsidRDefault="00AC7DAE" w:rsidP="00A43D0F">
      <w:pPr>
        <w:numPr>
          <w:ilvl w:val="0"/>
          <w:numId w:val="37"/>
        </w:numPr>
        <w:autoSpaceDE w:val="0"/>
        <w:autoSpaceDN w:val="0"/>
        <w:adjustRightInd w:val="0"/>
        <w:ind w:left="1080"/>
        <w:rPr>
          <w:rFonts w:ascii="Times New Roman" w:hAnsi="Times New Roman"/>
        </w:rPr>
      </w:pPr>
      <w:r w:rsidRPr="00244D9A">
        <w:t>The amount of spending on advertising should be increased in both communities.</w:t>
      </w:r>
      <w:r w:rsidRPr="00244D9A">
        <w:rPr>
          <w:rFonts w:ascii="Times New Roman" w:hAnsi="Times New Roman"/>
        </w:rPr>
        <w:t xml:space="preserve"> </w:t>
      </w:r>
    </w:p>
    <w:p w14:paraId="6A439DB9" w14:textId="10AA6369" w:rsidR="00AC7DAE" w:rsidRPr="00244D9A" w:rsidRDefault="00AC7DAE" w:rsidP="00A43D0F">
      <w:pPr>
        <w:numPr>
          <w:ilvl w:val="0"/>
          <w:numId w:val="37"/>
        </w:numPr>
        <w:autoSpaceDE w:val="0"/>
        <w:autoSpaceDN w:val="0"/>
        <w:adjustRightInd w:val="0"/>
        <w:ind w:left="1080"/>
        <w:rPr>
          <w:rFonts w:ascii="Times New Roman" w:hAnsi="Times New Roman"/>
        </w:rPr>
      </w:pPr>
      <w:r w:rsidRPr="00244D9A">
        <w:t>There is evidence of cannibalization of sales from one community to another.</w:t>
      </w:r>
      <w:r w:rsidRPr="00244D9A">
        <w:rPr>
          <w:rFonts w:ascii="Times New Roman" w:hAnsi="Times New Roman"/>
        </w:rPr>
        <w:t xml:space="preserve"> </w:t>
      </w:r>
    </w:p>
    <w:p w14:paraId="6AFC4FB5" w14:textId="6E77E966" w:rsidR="00AC7DAE" w:rsidRPr="00244D9A" w:rsidRDefault="00AC7DAE" w:rsidP="00A43D0F">
      <w:pPr>
        <w:numPr>
          <w:ilvl w:val="0"/>
          <w:numId w:val="37"/>
        </w:numPr>
        <w:autoSpaceDE w:val="0"/>
        <w:autoSpaceDN w:val="0"/>
        <w:adjustRightInd w:val="0"/>
        <w:ind w:left="1080"/>
        <w:rPr>
          <w:rFonts w:ascii="Times New Roman" w:hAnsi="Times New Roman"/>
        </w:rPr>
      </w:pPr>
      <w:r w:rsidRPr="00244D9A">
        <w:t>The sales manager in the second community deserves a bonus.</w:t>
      </w:r>
      <w:r w:rsidRPr="00244D9A">
        <w:rPr>
          <w:rFonts w:ascii="Times New Roman" w:hAnsi="Times New Roman"/>
        </w:rPr>
        <w:t xml:space="preserve"> </w:t>
      </w:r>
    </w:p>
    <w:p w14:paraId="399E18C9" w14:textId="41D1268D" w:rsidR="00AC7DAE" w:rsidRPr="00244D9A" w:rsidRDefault="00AC7DAE" w:rsidP="00A43D0F">
      <w:pPr>
        <w:numPr>
          <w:ilvl w:val="0"/>
          <w:numId w:val="37"/>
        </w:numPr>
        <w:autoSpaceDE w:val="0"/>
        <w:autoSpaceDN w:val="0"/>
        <w:adjustRightInd w:val="0"/>
        <w:ind w:left="1080"/>
        <w:rPr>
          <w:rFonts w:ascii="Times New Roman" w:hAnsi="Times New Roman"/>
        </w:rPr>
      </w:pPr>
      <w:r w:rsidRPr="00244D9A">
        <w:t>Commercial A was significantly more effective in the second community.</w:t>
      </w:r>
      <w:r w:rsidRPr="00244D9A">
        <w:rPr>
          <w:rFonts w:ascii="Times New Roman" w:hAnsi="Times New Roman"/>
        </w:rPr>
        <w:t xml:space="preserve"> </w:t>
      </w:r>
    </w:p>
    <w:p w14:paraId="58288984" w14:textId="4E0EE0C5" w:rsidR="00AC7DAE" w:rsidRPr="00244D9A" w:rsidRDefault="00AC7DAE" w:rsidP="00A43D0F">
      <w:pPr>
        <w:numPr>
          <w:ilvl w:val="0"/>
          <w:numId w:val="37"/>
        </w:numPr>
        <w:autoSpaceDE w:val="0"/>
        <w:autoSpaceDN w:val="0"/>
        <w:adjustRightInd w:val="0"/>
        <w:ind w:left="1080"/>
        <w:rPr>
          <w:rFonts w:ascii="Times New Roman" w:hAnsi="Times New Roman"/>
        </w:rPr>
      </w:pPr>
      <w:r w:rsidRPr="00244D9A">
        <w:t>These two levels of sales are comparable.</w:t>
      </w:r>
      <w:r w:rsidRPr="00244D9A">
        <w:rPr>
          <w:rFonts w:ascii="Times New Roman" w:hAnsi="Times New Roman"/>
        </w:rPr>
        <w:t xml:space="preserve"> </w:t>
      </w:r>
    </w:p>
    <w:p w14:paraId="4A4430B5" w14:textId="469B9A24" w:rsidR="00E83B82" w:rsidRPr="00244D9A" w:rsidRDefault="00E83B82" w:rsidP="00E83B82">
      <w:pPr>
        <w:widowControl w:val="0"/>
        <w:autoSpaceDE w:val="0"/>
        <w:autoSpaceDN w:val="0"/>
        <w:adjustRightInd w:val="0"/>
        <w:jc w:val="center"/>
        <w:rPr>
          <w:rFonts w:ascii="Lucida Grande" w:hAnsi="Lucida Grande" w:cs="Lucida Grande"/>
          <w:sz w:val="26"/>
          <w:szCs w:val="26"/>
        </w:rPr>
      </w:pPr>
      <w:r w:rsidRPr="00244D9A">
        <w:rPr>
          <w:rFonts w:ascii="Lucida Grande" w:hAnsi="Lucida Grande" w:cs="Lucida Grande"/>
          <w:noProof/>
          <w:sz w:val="26"/>
          <w:szCs w:val="26"/>
        </w:rPr>
        <w:lastRenderedPageBreak/>
        <w:drawing>
          <wp:inline distT="0" distB="0" distL="0" distR="0" wp14:anchorId="07D65018" wp14:editId="3637E53F">
            <wp:extent cx="2804666" cy="1939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666" cy="1939925"/>
                    </a:xfrm>
                    <a:prstGeom prst="rect">
                      <a:avLst/>
                    </a:prstGeom>
                    <a:noFill/>
                    <a:ln>
                      <a:noFill/>
                    </a:ln>
                  </pic:spPr>
                </pic:pic>
              </a:graphicData>
            </a:graphic>
          </wp:inline>
        </w:drawing>
      </w:r>
    </w:p>
    <w:p w14:paraId="59249292" w14:textId="12EB78A0" w:rsidR="00FF7CF8" w:rsidRPr="00244D9A" w:rsidRDefault="00E83B82" w:rsidP="00443C0F">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The plot of the residuals of the fitted model on the predicted values shown immediately above implies that</w:t>
      </w:r>
    </w:p>
    <w:p w14:paraId="2D13E162" w14:textId="380E3FA5" w:rsidR="00E83B82" w:rsidRPr="00244D9A" w:rsidRDefault="00E83B82" w:rsidP="00A43D0F">
      <w:pPr>
        <w:numPr>
          <w:ilvl w:val="0"/>
          <w:numId w:val="38"/>
        </w:numPr>
        <w:autoSpaceDE w:val="0"/>
        <w:autoSpaceDN w:val="0"/>
        <w:adjustRightInd w:val="0"/>
        <w:ind w:left="1080"/>
        <w:rPr>
          <w:rFonts w:ascii="Times New Roman" w:hAnsi="Times New Roman"/>
        </w:rPr>
      </w:pPr>
      <w:r w:rsidRPr="00244D9A">
        <w:t xml:space="preserve">These data do not conform to the assumptions of multiple </w:t>
      </w:r>
      <w:proofErr w:type="gramStart"/>
      <w:r w:rsidRPr="00244D9A">
        <w:t>regression</w:t>
      </w:r>
      <w:proofErr w:type="gramEnd"/>
      <w:r w:rsidRPr="00244D9A">
        <w:t>.</w:t>
      </w:r>
      <w:r w:rsidRPr="00244D9A">
        <w:rPr>
          <w:rFonts w:ascii="Times New Roman" w:hAnsi="Times New Roman"/>
        </w:rPr>
        <w:t xml:space="preserve"> </w:t>
      </w:r>
    </w:p>
    <w:p w14:paraId="472742E3" w14:textId="2BB5252A" w:rsidR="00E83B82" w:rsidRPr="00244D9A" w:rsidRDefault="00E83B82" w:rsidP="00A43D0F">
      <w:pPr>
        <w:numPr>
          <w:ilvl w:val="0"/>
          <w:numId w:val="38"/>
        </w:numPr>
        <w:autoSpaceDE w:val="0"/>
        <w:autoSpaceDN w:val="0"/>
        <w:adjustRightInd w:val="0"/>
        <w:ind w:left="1080"/>
        <w:rPr>
          <w:rFonts w:ascii="Times New Roman" w:hAnsi="Times New Roman"/>
        </w:rPr>
      </w:pPr>
      <w:r w:rsidRPr="00244D9A">
        <w:t>The data lack constant variance for the two types of commercials.</w:t>
      </w:r>
      <w:r w:rsidRPr="00244D9A">
        <w:rPr>
          <w:rFonts w:ascii="Times New Roman" w:hAnsi="Times New Roman"/>
        </w:rPr>
        <w:t xml:space="preserve"> </w:t>
      </w:r>
    </w:p>
    <w:p w14:paraId="61BA237B" w14:textId="6EEBE753" w:rsidR="00E83B82" w:rsidRPr="00244D9A" w:rsidRDefault="00E83B82" w:rsidP="00A43D0F">
      <w:pPr>
        <w:numPr>
          <w:ilvl w:val="0"/>
          <w:numId w:val="38"/>
        </w:numPr>
        <w:autoSpaceDE w:val="0"/>
        <w:autoSpaceDN w:val="0"/>
        <w:adjustRightInd w:val="0"/>
        <w:ind w:left="1080"/>
        <w:rPr>
          <w:rFonts w:ascii="Times New Roman" w:hAnsi="Times New Roman"/>
        </w:rPr>
      </w:pPr>
      <w:r w:rsidRPr="00244D9A">
        <w:t>The predicted values from the model fall into two distinct ranges of values.</w:t>
      </w:r>
      <w:r w:rsidRPr="00244D9A">
        <w:rPr>
          <w:rFonts w:ascii="Times New Roman" w:hAnsi="Times New Roman"/>
        </w:rPr>
        <w:t xml:space="preserve"> </w:t>
      </w:r>
    </w:p>
    <w:p w14:paraId="7F6F397E" w14:textId="50462BA3" w:rsidR="00E83B82" w:rsidRPr="00244D9A" w:rsidRDefault="00E83B82" w:rsidP="00A43D0F">
      <w:pPr>
        <w:numPr>
          <w:ilvl w:val="0"/>
          <w:numId w:val="38"/>
        </w:numPr>
        <w:autoSpaceDE w:val="0"/>
        <w:autoSpaceDN w:val="0"/>
        <w:adjustRightInd w:val="0"/>
        <w:ind w:left="1080"/>
        <w:rPr>
          <w:rFonts w:ascii="Times New Roman" w:hAnsi="Times New Roman"/>
        </w:rPr>
      </w:pPr>
      <w:r w:rsidRPr="00244D9A">
        <w:t>The distribution of the error terms underlying the model is not normal.</w:t>
      </w:r>
      <w:r w:rsidRPr="00244D9A">
        <w:rPr>
          <w:rFonts w:ascii="Times New Roman" w:hAnsi="Times New Roman"/>
        </w:rPr>
        <w:t xml:space="preserve"> </w:t>
      </w:r>
    </w:p>
    <w:p w14:paraId="42BF82A7" w14:textId="5B665DB2" w:rsidR="00E83B82" w:rsidRPr="00244D9A" w:rsidRDefault="00E83B82" w:rsidP="00A43D0F">
      <w:pPr>
        <w:numPr>
          <w:ilvl w:val="0"/>
          <w:numId w:val="38"/>
        </w:numPr>
        <w:autoSpaceDE w:val="0"/>
        <w:autoSpaceDN w:val="0"/>
        <w:adjustRightInd w:val="0"/>
        <w:ind w:left="1080"/>
        <w:rPr>
          <w:rFonts w:ascii="Times New Roman" w:hAnsi="Times New Roman"/>
        </w:rPr>
      </w:pPr>
      <w:r w:rsidRPr="00244D9A">
        <w:t>The model suffers from substantial collinearity, leading to vertical clusters.</w:t>
      </w:r>
      <w:r w:rsidRPr="00244D9A">
        <w:rPr>
          <w:rFonts w:ascii="Times New Roman" w:hAnsi="Times New Roman"/>
        </w:rPr>
        <w:t xml:space="preserve"> </w:t>
      </w:r>
    </w:p>
    <w:p w14:paraId="148CF126" w14:textId="04749AF1" w:rsidR="00FF7CF8" w:rsidRPr="00244D9A" w:rsidRDefault="00E33779" w:rsidP="00443C0F">
      <w:pPr>
        <w:numPr>
          <w:ilvl w:val="0"/>
          <w:numId w:val="1"/>
        </w:numPr>
        <w:autoSpaceDE w:val="0"/>
        <w:autoSpaceDN w:val="0"/>
        <w:adjustRightInd w:val="0"/>
        <w:spacing w:before="120"/>
        <w:ind w:left="360"/>
        <w:rPr>
          <w:rFonts w:ascii="TimesNewRomanPSMT" w:hAnsi="TimesNewRomanPSMT" w:cs="TimesNewRomanPSMT"/>
        </w:rPr>
      </w:pPr>
      <w:r w:rsidRPr="00244D9A">
        <w:rPr>
          <w:rFonts w:ascii="Times New Roman" w:hAnsi="Times New Roman"/>
        </w:rPr>
        <w:t xml:space="preserve">Which of the following actions would </w:t>
      </w:r>
      <w:r w:rsidRPr="00244D9A">
        <w:rPr>
          <w:rFonts w:ascii="Times New Roman" w:hAnsi="Times New Roman"/>
          <w:b/>
        </w:rPr>
        <w:t>not</w:t>
      </w:r>
      <w:r w:rsidRPr="00244D9A">
        <w:rPr>
          <w:rFonts w:ascii="Times New Roman" w:hAnsi="Times New Roman"/>
        </w:rPr>
        <w:t xml:space="preserve"> be an appropriate next step for the analysis of this data? (</w:t>
      </w:r>
      <w:proofErr w:type="gramStart"/>
      <w:r w:rsidRPr="00244D9A">
        <w:rPr>
          <w:rFonts w:ascii="Times New Roman" w:hAnsi="Times New Roman"/>
        </w:rPr>
        <w:t>i</w:t>
      </w:r>
      <w:proofErr w:type="gramEnd"/>
      <w:r w:rsidRPr="00244D9A">
        <w:rPr>
          <w:rFonts w:ascii="Times New Roman" w:hAnsi="Times New Roman"/>
        </w:rPr>
        <w:t>.e., Which of the following actions would be inappropriate?)</w:t>
      </w:r>
    </w:p>
    <w:p w14:paraId="5075546A" w14:textId="1D04E0CF" w:rsidR="00E33779" w:rsidRPr="00244D9A" w:rsidRDefault="00E33779" w:rsidP="00A43D0F">
      <w:pPr>
        <w:numPr>
          <w:ilvl w:val="0"/>
          <w:numId w:val="39"/>
        </w:numPr>
        <w:autoSpaceDE w:val="0"/>
        <w:autoSpaceDN w:val="0"/>
        <w:adjustRightInd w:val="0"/>
        <w:ind w:left="1080"/>
        <w:rPr>
          <w:rFonts w:ascii="Times New Roman" w:hAnsi="Times New Roman"/>
        </w:rPr>
      </w:pPr>
      <w:r w:rsidRPr="00244D9A">
        <w:t xml:space="preserve">Add the interaction between </w:t>
      </w:r>
      <w:r w:rsidRPr="00244D9A">
        <w:rPr>
          <w:i/>
        </w:rPr>
        <w:t>Commercial</w:t>
      </w:r>
      <w:r w:rsidRPr="00244D9A">
        <w:t xml:space="preserve"> and </w:t>
      </w:r>
      <w:r w:rsidRPr="00244D9A">
        <w:rPr>
          <w:i/>
        </w:rPr>
        <w:t>TV Minutes</w:t>
      </w:r>
      <w:r w:rsidRPr="00244D9A">
        <w:t>.</w:t>
      </w:r>
      <w:r w:rsidRPr="00244D9A">
        <w:rPr>
          <w:rFonts w:ascii="Times New Roman" w:hAnsi="Times New Roman"/>
        </w:rPr>
        <w:t xml:space="preserve"> </w:t>
      </w:r>
    </w:p>
    <w:p w14:paraId="28B7F5F3" w14:textId="0BE97C81" w:rsidR="00E33779" w:rsidRPr="00244D9A" w:rsidRDefault="00E33779" w:rsidP="00A43D0F">
      <w:pPr>
        <w:numPr>
          <w:ilvl w:val="0"/>
          <w:numId w:val="39"/>
        </w:numPr>
        <w:autoSpaceDE w:val="0"/>
        <w:autoSpaceDN w:val="0"/>
        <w:adjustRightInd w:val="0"/>
        <w:ind w:left="1080"/>
        <w:rPr>
          <w:rFonts w:ascii="Times New Roman" w:hAnsi="Times New Roman"/>
        </w:rPr>
      </w:pPr>
      <w:r w:rsidRPr="00244D9A">
        <w:t xml:space="preserve">Color-code the scatterplots and residual plots by </w:t>
      </w:r>
      <w:r w:rsidRPr="00244D9A">
        <w:rPr>
          <w:i/>
        </w:rPr>
        <w:t>Location</w:t>
      </w:r>
      <w:r w:rsidRPr="00244D9A">
        <w:t xml:space="preserve"> or </w:t>
      </w:r>
      <w:r w:rsidRPr="00244D9A">
        <w:rPr>
          <w:i/>
        </w:rPr>
        <w:t>Commercial</w:t>
      </w:r>
      <w:r w:rsidRPr="00244D9A">
        <w:t>.</w:t>
      </w:r>
      <w:r w:rsidRPr="00244D9A">
        <w:rPr>
          <w:rFonts w:ascii="Times New Roman" w:hAnsi="Times New Roman"/>
        </w:rPr>
        <w:t xml:space="preserve"> </w:t>
      </w:r>
    </w:p>
    <w:p w14:paraId="0CC3F27B" w14:textId="165B8BD3" w:rsidR="00E33779" w:rsidRPr="00244D9A" w:rsidRDefault="00E33779" w:rsidP="00A43D0F">
      <w:pPr>
        <w:numPr>
          <w:ilvl w:val="0"/>
          <w:numId w:val="39"/>
        </w:numPr>
        <w:autoSpaceDE w:val="0"/>
        <w:autoSpaceDN w:val="0"/>
        <w:adjustRightInd w:val="0"/>
        <w:ind w:left="1080"/>
        <w:rPr>
          <w:rFonts w:ascii="Times New Roman" w:hAnsi="Times New Roman"/>
        </w:rPr>
      </w:pPr>
      <w:r w:rsidRPr="00244D9A">
        <w:t xml:space="preserve">Check for constant variance in the residuals by grouping by </w:t>
      </w:r>
      <w:r w:rsidRPr="00244D9A">
        <w:rPr>
          <w:i/>
        </w:rPr>
        <w:t>Location</w:t>
      </w:r>
      <w:r w:rsidRPr="00244D9A">
        <w:t>.</w:t>
      </w:r>
      <w:r w:rsidRPr="00244D9A">
        <w:rPr>
          <w:rFonts w:ascii="Times New Roman" w:hAnsi="Times New Roman"/>
        </w:rPr>
        <w:t xml:space="preserve"> </w:t>
      </w:r>
    </w:p>
    <w:p w14:paraId="2E43DF2B" w14:textId="6A070BEE" w:rsidR="00E33779" w:rsidRPr="00244D9A" w:rsidRDefault="00E33779" w:rsidP="00A43D0F">
      <w:pPr>
        <w:numPr>
          <w:ilvl w:val="0"/>
          <w:numId w:val="39"/>
        </w:numPr>
        <w:autoSpaceDE w:val="0"/>
        <w:autoSpaceDN w:val="0"/>
        <w:adjustRightInd w:val="0"/>
        <w:ind w:left="1080"/>
        <w:rPr>
          <w:rFonts w:ascii="Times New Roman" w:hAnsi="Times New Roman"/>
        </w:rPr>
      </w:pPr>
      <w:r w:rsidRPr="00244D9A">
        <w:t>Quantify possible effects of collinearity by adding VIFs to the model summary.</w:t>
      </w:r>
      <w:r w:rsidRPr="00244D9A">
        <w:rPr>
          <w:rFonts w:ascii="Times New Roman" w:hAnsi="Times New Roman"/>
        </w:rPr>
        <w:t xml:space="preserve"> </w:t>
      </w:r>
    </w:p>
    <w:p w14:paraId="65C2492D" w14:textId="59BA12D4" w:rsidR="00E33779" w:rsidRPr="00244D9A" w:rsidRDefault="00E33779" w:rsidP="00A43D0F">
      <w:pPr>
        <w:numPr>
          <w:ilvl w:val="0"/>
          <w:numId w:val="39"/>
        </w:numPr>
        <w:autoSpaceDE w:val="0"/>
        <w:autoSpaceDN w:val="0"/>
        <w:adjustRightInd w:val="0"/>
        <w:ind w:left="1080"/>
        <w:rPr>
          <w:rFonts w:ascii="Times New Roman" w:hAnsi="Times New Roman"/>
        </w:rPr>
      </w:pPr>
      <w:r w:rsidRPr="00244D9A">
        <w:t>Any of the above actions is appropriate as a next step for this analysis.</w:t>
      </w:r>
      <w:r w:rsidRPr="00244D9A">
        <w:rPr>
          <w:rFonts w:ascii="Times New Roman" w:hAnsi="Times New Roman"/>
        </w:rPr>
        <w:t xml:space="preserve"> </w:t>
      </w:r>
    </w:p>
    <w:p w14:paraId="0086B9F5" w14:textId="77777777" w:rsidR="00153BCB" w:rsidRPr="00244D9A" w:rsidRDefault="00153BCB" w:rsidP="00153BCB">
      <w:pPr>
        <w:autoSpaceDE w:val="0"/>
        <w:autoSpaceDN w:val="0"/>
        <w:adjustRightInd w:val="0"/>
        <w:rPr>
          <w:rFonts w:ascii="Times New Roman" w:hAnsi="Times New Roman"/>
        </w:rPr>
      </w:pPr>
    </w:p>
    <w:p w14:paraId="350232DB" w14:textId="77777777" w:rsidR="008049F6" w:rsidRPr="00244D9A" w:rsidRDefault="008049F6">
      <w:pPr>
        <w:rPr>
          <w:rFonts w:ascii="TimesNewRomanPSMT" w:hAnsi="TimesNewRomanPSMT" w:cs="TimesNewRomanPSMT"/>
          <w:b/>
        </w:rPr>
      </w:pPr>
      <w:r w:rsidRPr="00244D9A">
        <w:rPr>
          <w:rFonts w:ascii="TimesNewRomanPSMT" w:hAnsi="TimesNewRomanPSMT" w:cs="TimesNewRomanPSMT"/>
          <w:b/>
        </w:rPr>
        <w:br w:type="page"/>
      </w:r>
    </w:p>
    <w:p w14:paraId="3ABA9162" w14:textId="0324E483" w:rsidR="00153BCB" w:rsidRPr="00244D9A" w:rsidRDefault="00487662" w:rsidP="00153BCB">
      <w:pPr>
        <w:autoSpaceDE w:val="0"/>
        <w:autoSpaceDN w:val="0"/>
        <w:adjustRightInd w:val="0"/>
        <w:rPr>
          <w:rFonts w:ascii="TimesNewRomanPSMT" w:hAnsi="TimesNewRomanPSMT" w:cs="TimesNewRomanPSMT"/>
        </w:rPr>
      </w:pPr>
      <w:r w:rsidRPr="00244D9A">
        <w:rPr>
          <w:rFonts w:ascii="TimesNewRomanPSMT" w:hAnsi="TimesNewRomanPSMT" w:cs="TimesNewRomanPSMT"/>
          <w:b/>
        </w:rPr>
        <w:lastRenderedPageBreak/>
        <w:t>(Q39-</w:t>
      </w:r>
      <w:r w:rsidR="008B1975" w:rsidRPr="00244D9A">
        <w:rPr>
          <w:rFonts w:ascii="TimesNewRomanPSMT" w:hAnsi="TimesNewRomanPSMT" w:cs="TimesNewRomanPSMT"/>
          <w:b/>
        </w:rPr>
        <w:t>44</w:t>
      </w:r>
      <w:r w:rsidR="00153BCB" w:rsidRPr="00244D9A">
        <w:rPr>
          <w:rFonts w:ascii="TimesNewRomanPSMT" w:hAnsi="TimesNewRomanPSMT" w:cs="TimesNewRomanPSMT"/>
          <w:b/>
        </w:rPr>
        <w:t>)</w:t>
      </w:r>
      <w:r w:rsidRPr="00244D9A">
        <w:rPr>
          <w:rFonts w:ascii="TimesNewRomanPSMT" w:hAnsi="TimesNewRomanPSMT" w:cs="TimesNewRomanPSMT"/>
        </w:rPr>
        <w:t xml:space="preserve"> A seller of used automobiles purchases classified advertisements that appear on two web site</w:t>
      </w:r>
      <w:r w:rsidR="00FE74FE">
        <w:rPr>
          <w:rFonts w:ascii="TimesNewRomanPSMT" w:hAnsi="TimesNewRomanPSMT" w:cs="TimesNewRomanPSMT"/>
        </w:rPr>
        <w:t>s</w:t>
      </w:r>
      <w:r w:rsidRPr="00244D9A">
        <w:rPr>
          <w:rFonts w:ascii="TimesNewRomanPSMT" w:hAnsi="TimesNewRomanPSMT" w:cs="TimesNewRomanPSMT"/>
        </w:rPr>
        <w:t xml:space="preserve">.  The seller </w:t>
      </w:r>
      <w:r w:rsidR="00FE74FE">
        <w:rPr>
          <w:rFonts w:ascii="TimesNewRomanPSMT" w:hAnsi="TimesNewRomanPSMT" w:cs="TimesNewRomanPSMT"/>
        </w:rPr>
        <w:t xml:space="preserve">would </w:t>
      </w:r>
      <w:r w:rsidRPr="00244D9A">
        <w:rPr>
          <w:rFonts w:ascii="TimesNewRomanPSMT" w:hAnsi="TimesNewRomanPSMT" w:cs="TimesNewRomanPSMT"/>
        </w:rPr>
        <w:t>like to know if one site generates more sales than the other, and it would also like to know how much revenue these advertisements generate. The seller has collected information over the last 30 weeks.  For each week, the seller recorded the number of “web pages” of advertisements shown on each web s</w:t>
      </w:r>
      <w:r w:rsidR="00FE74FE">
        <w:rPr>
          <w:rFonts w:ascii="TimesNewRomanPSMT" w:hAnsi="TimesNewRomanPSMT" w:cs="TimesNewRomanPSMT"/>
        </w:rPr>
        <w:t>ite. The seller had its sales agents ask</w:t>
      </w:r>
      <w:r w:rsidRPr="00244D9A">
        <w:rPr>
          <w:rFonts w:ascii="TimesNewRomanPSMT" w:hAnsi="TimesNewRomanPSMT" w:cs="TimesNewRomanPSMT"/>
        </w:rPr>
        <w:t xml:space="preserve"> potential customers where they learned that a particular car was for sale.  The data for this analysis identifies the web site (</w:t>
      </w:r>
      <w:r w:rsidRPr="00244D9A">
        <w:rPr>
          <w:rFonts w:ascii="TimesNewRomanPSMT" w:hAnsi="TimesNewRomanPSMT" w:cs="TimesNewRomanPSMT"/>
          <w:i/>
        </w:rPr>
        <w:t>Site</w:t>
      </w:r>
      <w:r w:rsidRPr="00244D9A">
        <w:rPr>
          <w:rFonts w:ascii="TimesNewRomanPSMT" w:hAnsi="TimesNewRomanPSMT" w:cs="TimesNewRomanPSMT"/>
        </w:rPr>
        <w:t xml:space="preserve"> is either the “G” or the “B”), the number of web pages shown (</w:t>
      </w:r>
      <w:r w:rsidRPr="00244D9A">
        <w:rPr>
          <w:rFonts w:ascii="TimesNewRomanPSMT" w:hAnsi="TimesNewRomanPSMT" w:cs="TimesNewRomanPSMT"/>
          <w:i/>
        </w:rPr>
        <w:t>Pages</w:t>
      </w:r>
      <w:r w:rsidRPr="00244D9A">
        <w:rPr>
          <w:rFonts w:ascii="TimesNewRomanPSMT" w:hAnsi="TimesNewRomanPSMT" w:cs="TimesNewRomanPSMT"/>
        </w:rPr>
        <w:t>), and as a response, the number of contacts generated (</w:t>
      </w:r>
      <w:r w:rsidRPr="00244D9A">
        <w:rPr>
          <w:rFonts w:ascii="TimesNewRomanPSMT" w:hAnsi="TimesNewRomanPSMT" w:cs="TimesNewRomanPSMT"/>
          <w:i/>
        </w:rPr>
        <w:t>Contacts</w:t>
      </w:r>
      <w:r w:rsidRPr="00244D9A">
        <w:rPr>
          <w:rFonts w:ascii="TimesNewRomanPSMT" w:hAnsi="TimesNewRomanPSMT" w:cs="TimesNewRomanPSMT"/>
        </w:rPr>
        <w:t>).</w:t>
      </w:r>
    </w:p>
    <w:p w14:paraId="761C6E5D" w14:textId="1556C239" w:rsidR="00AD2493" w:rsidRPr="00244D9A" w:rsidRDefault="00AD2493" w:rsidP="00AD2493">
      <w:pPr>
        <w:keepNext/>
        <w:widowControl w:val="0"/>
        <w:autoSpaceDE w:val="0"/>
        <w:autoSpaceDN w:val="0"/>
        <w:adjustRightInd w:val="0"/>
        <w:rPr>
          <w:rFonts w:ascii="Lucida Grande" w:hAnsi="Lucida Grande" w:cs="Lucida Grande"/>
          <w:b/>
          <w:bCs/>
        </w:rPr>
      </w:pPr>
    </w:p>
    <w:tbl>
      <w:tblPr>
        <w:tblW w:w="0" w:type="auto"/>
        <w:jc w:val="center"/>
        <w:tblLayout w:type="fixed"/>
        <w:tblCellMar>
          <w:left w:w="40" w:type="dxa"/>
          <w:right w:w="40" w:type="dxa"/>
        </w:tblCellMar>
        <w:tblLook w:val="0000" w:firstRow="0" w:lastRow="0" w:firstColumn="0" w:lastColumn="0" w:noHBand="0" w:noVBand="0"/>
      </w:tblPr>
      <w:tblGrid>
        <w:gridCol w:w="3700"/>
        <w:gridCol w:w="1520"/>
      </w:tblGrid>
      <w:tr w:rsidR="00AD2493" w:rsidRPr="00244D9A" w14:paraId="79076363" w14:textId="77777777" w:rsidTr="008049F6">
        <w:trPr>
          <w:jc w:val="center"/>
        </w:trPr>
        <w:tc>
          <w:tcPr>
            <w:tcW w:w="3700" w:type="dxa"/>
            <w:tcBorders>
              <w:top w:val="nil"/>
              <w:left w:val="nil"/>
              <w:bottom w:val="nil"/>
              <w:right w:val="nil"/>
            </w:tcBorders>
          </w:tcPr>
          <w:p w14:paraId="376939DB" w14:textId="5A673B58" w:rsidR="00AD2493" w:rsidRPr="00244D9A" w:rsidRDefault="00AD2493">
            <w:pPr>
              <w:widowControl w:val="0"/>
              <w:autoSpaceDE w:val="0"/>
              <w:autoSpaceDN w:val="0"/>
              <w:adjustRightInd w:val="0"/>
              <w:rPr>
                <w:rFonts w:ascii="Lucida Grande" w:hAnsi="Lucida Grande" w:cs="Lucida Grande"/>
              </w:rPr>
            </w:pPr>
            <w:r w:rsidRPr="00244D9A">
              <w:rPr>
                <w:rFonts w:ascii="Lucida Grande" w:hAnsi="Lucida Grande" w:cs="Lucida Grande"/>
                <w:i/>
              </w:rPr>
              <w:t>R</w:t>
            </w:r>
            <w:r w:rsidRPr="00244D9A">
              <w:rPr>
                <w:rFonts w:ascii="Lucida Grande" w:hAnsi="Lucida Grande" w:cs="Lucida Grande"/>
                <w:vertAlign w:val="superscript"/>
              </w:rPr>
              <w:t>2</w:t>
            </w:r>
            <w:r w:rsidRPr="00244D9A">
              <w:rPr>
                <w:rFonts w:ascii="Lucida Grande" w:hAnsi="Lucida Grande" w:cs="Lucida Grande"/>
              </w:rPr>
              <w:t xml:space="preserve"> </w:t>
            </w:r>
          </w:p>
        </w:tc>
        <w:tc>
          <w:tcPr>
            <w:tcW w:w="1520" w:type="dxa"/>
            <w:tcBorders>
              <w:top w:val="nil"/>
              <w:left w:val="nil"/>
              <w:bottom w:val="nil"/>
              <w:right w:val="nil"/>
            </w:tcBorders>
          </w:tcPr>
          <w:p w14:paraId="5ADD5B60"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0.842824</w:t>
            </w:r>
          </w:p>
        </w:tc>
      </w:tr>
      <w:tr w:rsidR="00AD2493" w:rsidRPr="00244D9A" w14:paraId="6C8FB050" w14:textId="77777777" w:rsidTr="008049F6">
        <w:trPr>
          <w:jc w:val="center"/>
        </w:trPr>
        <w:tc>
          <w:tcPr>
            <w:tcW w:w="3700" w:type="dxa"/>
            <w:tcBorders>
              <w:top w:val="nil"/>
              <w:left w:val="nil"/>
              <w:bottom w:val="nil"/>
              <w:right w:val="nil"/>
            </w:tcBorders>
          </w:tcPr>
          <w:p w14:paraId="64366CA2" w14:textId="77777777" w:rsidR="00AD2493" w:rsidRPr="00244D9A" w:rsidRDefault="00AD2493">
            <w:pPr>
              <w:widowControl w:val="0"/>
              <w:autoSpaceDE w:val="0"/>
              <w:autoSpaceDN w:val="0"/>
              <w:adjustRightInd w:val="0"/>
              <w:rPr>
                <w:rFonts w:ascii="Lucida Grande" w:hAnsi="Lucida Grande" w:cs="Lucida Grande"/>
              </w:rPr>
            </w:pPr>
            <w:r w:rsidRPr="00244D9A">
              <w:rPr>
                <w:rFonts w:ascii="Lucida Grande" w:hAnsi="Lucida Grande" w:cs="Lucida Grande"/>
              </w:rPr>
              <w:t>Root Mean Square Error</w:t>
            </w:r>
          </w:p>
        </w:tc>
        <w:tc>
          <w:tcPr>
            <w:tcW w:w="1520" w:type="dxa"/>
            <w:tcBorders>
              <w:top w:val="nil"/>
              <w:left w:val="nil"/>
              <w:bottom w:val="nil"/>
              <w:right w:val="nil"/>
            </w:tcBorders>
          </w:tcPr>
          <w:p w14:paraId="16F26815"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6.21078</w:t>
            </w:r>
          </w:p>
        </w:tc>
      </w:tr>
    </w:tbl>
    <w:p w14:paraId="54FCAB4C" w14:textId="77777777" w:rsidR="00AD2493" w:rsidRPr="00244D9A" w:rsidRDefault="00AD2493" w:rsidP="008049F6">
      <w:pPr>
        <w:keepNext/>
        <w:widowControl w:val="0"/>
        <w:autoSpaceDE w:val="0"/>
        <w:autoSpaceDN w:val="0"/>
        <w:adjustRightInd w:val="0"/>
        <w:spacing w:before="120"/>
        <w:jc w:val="center"/>
        <w:rPr>
          <w:rFonts w:ascii="Lucida Grande" w:hAnsi="Lucida Grande" w:cs="Lucida Grande"/>
          <w:b/>
          <w:bCs/>
        </w:rPr>
      </w:pPr>
      <w:r w:rsidRPr="00244D9A">
        <w:rPr>
          <w:rFonts w:ascii="Lucida Grande" w:hAnsi="Lucida Grande" w:cs="Lucida Grande"/>
          <w:b/>
          <w:bCs/>
        </w:rPr>
        <w:t>Analysis of Variance</w:t>
      </w:r>
    </w:p>
    <w:tbl>
      <w:tblPr>
        <w:tblW w:w="0" w:type="auto"/>
        <w:jc w:val="center"/>
        <w:tblLayout w:type="fixed"/>
        <w:tblCellMar>
          <w:left w:w="40" w:type="dxa"/>
          <w:right w:w="40" w:type="dxa"/>
        </w:tblCellMar>
        <w:tblLook w:val="0000" w:firstRow="0" w:lastRow="0" w:firstColumn="0" w:lastColumn="0" w:noHBand="0" w:noVBand="0"/>
      </w:tblPr>
      <w:tblGrid>
        <w:gridCol w:w="1200"/>
        <w:gridCol w:w="1200"/>
        <w:gridCol w:w="2140"/>
        <w:gridCol w:w="1700"/>
        <w:gridCol w:w="1520"/>
      </w:tblGrid>
      <w:tr w:rsidR="00AD2493" w:rsidRPr="00244D9A" w14:paraId="479E9724" w14:textId="77777777" w:rsidTr="008049F6">
        <w:trPr>
          <w:tblHeader/>
          <w:jc w:val="center"/>
        </w:trPr>
        <w:tc>
          <w:tcPr>
            <w:tcW w:w="1200" w:type="dxa"/>
            <w:tcBorders>
              <w:top w:val="nil"/>
              <w:left w:val="nil"/>
              <w:bottom w:val="nil"/>
              <w:right w:val="nil"/>
            </w:tcBorders>
          </w:tcPr>
          <w:p w14:paraId="7C4478B1" w14:textId="77777777" w:rsidR="00AD2493" w:rsidRPr="00244D9A" w:rsidRDefault="00AD2493">
            <w:pPr>
              <w:widowControl w:val="0"/>
              <w:autoSpaceDE w:val="0"/>
              <w:autoSpaceDN w:val="0"/>
              <w:adjustRightInd w:val="0"/>
              <w:rPr>
                <w:rFonts w:ascii="Lucida Grande" w:hAnsi="Lucida Grande" w:cs="Lucida Grande"/>
                <w:b/>
                <w:bCs/>
              </w:rPr>
            </w:pPr>
            <w:r w:rsidRPr="00244D9A">
              <w:rPr>
                <w:rFonts w:ascii="Lucida Grande" w:hAnsi="Lucida Grande" w:cs="Lucida Grande"/>
                <w:b/>
                <w:bCs/>
              </w:rPr>
              <w:t>Source</w:t>
            </w:r>
          </w:p>
        </w:tc>
        <w:tc>
          <w:tcPr>
            <w:tcW w:w="1200" w:type="dxa"/>
            <w:tcBorders>
              <w:top w:val="nil"/>
              <w:left w:val="nil"/>
              <w:bottom w:val="nil"/>
              <w:right w:val="nil"/>
            </w:tcBorders>
          </w:tcPr>
          <w:p w14:paraId="69D728B1" w14:textId="77777777" w:rsidR="00AD2493" w:rsidRPr="00244D9A" w:rsidRDefault="00AD2493">
            <w:pPr>
              <w:widowControl w:val="0"/>
              <w:autoSpaceDE w:val="0"/>
              <w:autoSpaceDN w:val="0"/>
              <w:adjustRightInd w:val="0"/>
              <w:jc w:val="right"/>
              <w:rPr>
                <w:rFonts w:ascii="Lucida Grande" w:hAnsi="Lucida Grande" w:cs="Lucida Grande"/>
                <w:b/>
                <w:bCs/>
              </w:rPr>
            </w:pPr>
            <w:r w:rsidRPr="00244D9A">
              <w:rPr>
                <w:rFonts w:ascii="Lucida Grande" w:hAnsi="Lucida Grande" w:cs="Lucida Grande"/>
                <w:b/>
                <w:bCs/>
              </w:rPr>
              <w:t>DF</w:t>
            </w:r>
          </w:p>
        </w:tc>
        <w:tc>
          <w:tcPr>
            <w:tcW w:w="2140" w:type="dxa"/>
            <w:tcBorders>
              <w:top w:val="nil"/>
              <w:left w:val="nil"/>
              <w:bottom w:val="nil"/>
              <w:right w:val="nil"/>
            </w:tcBorders>
          </w:tcPr>
          <w:p w14:paraId="7E40FB05" w14:textId="77777777" w:rsidR="00AD2493" w:rsidRPr="00244D9A" w:rsidRDefault="00AD2493">
            <w:pPr>
              <w:widowControl w:val="0"/>
              <w:autoSpaceDE w:val="0"/>
              <w:autoSpaceDN w:val="0"/>
              <w:adjustRightInd w:val="0"/>
              <w:jc w:val="right"/>
              <w:rPr>
                <w:rFonts w:ascii="Lucida Grande" w:hAnsi="Lucida Grande" w:cs="Lucida Grande"/>
                <w:b/>
                <w:bCs/>
              </w:rPr>
            </w:pPr>
            <w:r w:rsidRPr="00244D9A">
              <w:rPr>
                <w:rFonts w:ascii="Lucida Grande" w:hAnsi="Lucida Grande" w:cs="Lucida Grande"/>
                <w:b/>
                <w:bCs/>
              </w:rPr>
              <w:t>Sum of Squares</w:t>
            </w:r>
          </w:p>
        </w:tc>
        <w:tc>
          <w:tcPr>
            <w:tcW w:w="1700" w:type="dxa"/>
            <w:tcBorders>
              <w:top w:val="nil"/>
              <w:left w:val="nil"/>
              <w:bottom w:val="nil"/>
              <w:right w:val="nil"/>
            </w:tcBorders>
          </w:tcPr>
          <w:p w14:paraId="1DEADE2A" w14:textId="77777777" w:rsidR="00AD2493" w:rsidRPr="00244D9A" w:rsidRDefault="00AD2493">
            <w:pPr>
              <w:widowControl w:val="0"/>
              <w:autoSpaceDE w:val="0"/>
              <w:autoSpaceDN w:val="0"/>
              <w:adjustRightInd w:val="0"/>
              <w:jc w:val="right"/>
              <w:rPr>
                <w:rFonts w:ascii="Lucida Grande" w:hAnsi="Lucida Grande" w:cs="Lucida Grande"/>
                <w:b/>
                <w:bCs/>
              </w:rPr>
            </w:pPr>
            <w:r w:rsidRPr="00244D9A">
              <w:rPr>
                <w:rFonts w:ascii="Lucida Grande" w:hAnsi="Lucida Grande" w:cs="Lucida Grande"/>
                <w:b/>
                <w:bCs/>
              </w:rPr>
              <w:t>Mean Square</w:t>
            </w:r>
          </w:p>
        </w:tc>
        <w:tc>
          <w:tcPr>
            <w:tcW w:w="1520" w:type="dxa"/>
            <w:tcBorders>
              <w:top w:val="nil"/>
              <w:left w:val="nil"/>
              <w:bottom w:val="nil"/>
              <w:right w:val="nil"/>
            </w:tcBorders>
          </w:tcPr>
          <w:p w14:paraId="5659A1BC" w14:textId="77777777" w:rsidR="00AD2493" w:rsidRPr="00244D9A" w:rsidRDefault="00AD2493">
            <w:pPr>
              <w:widowControl w:val="0"/>
              <w:autoSpaceDE w:val="0"/>
              <w:autoSpaceDN w:val="0"/>
              <w:adjustRightInd w:val="0"/>
              <w:jc w:val="right"/>
              <w:rPr>
                <w:rFonts w:ascii="Lucida Grande" w:hAnsi="Lucida Grande" w:cs="Lucida Grande"/>
                <w:b/>
                <w:bCs/>
              </w:rPr>
            </w:pPr>
            <w:r w:rsidRPr="00244D9A">
              <w:rPr>
                <w:rFonts w:ascii="Lucida Grande" w:hAnsi="Lucida Grande" w:cs="Lucida Grande"/>
                <w:b/>
                <w:bCs/>
              </w:rPr>
              <w:t>F Ratio</w:t>
            </w:r>
          </w:p>
        </w:tc>
      </w:tr>
      <w:tr w:rsidR="00AD2493" w:rsidRPr="00244D9A" w14:paraId="58ADAFE7" w14:textId="77777777" w:rsidTr="008049F6">
        <w:trPr>
          <w:jc w:val="center"/>
        </w:trPr>
        <w:tc>
          <w:tcPr>
            <w:tcW w:w="1200" w:type="dxa"/>
            <w:tcBorders>
              <w:top w:val="nil"/>
              <w:left w:val="nil"/>
              <w:bottom w:val="nil"/>
              <w:right w:val="nil"/>
            </w:tcBorders>
          </w:tcPr>
          <w:p w14:paraId="2A1924DC" w14:textId="77777777" w:rsidR="00AD2493" w:rsidRPr="00244D9A" w:rsidRDefault="00AD2493">
            <w:pPr>
              <w:widowControl w:val="0"/>
              <w:autoSpaceDE w:val="0"/>
              <w:autoSpaceDN w:val="0"/>
              <w:adjustRightInd w:val="0"/>
              <w:rPr>
                <w:rFonts w:ascii="Lucida Grande" w:hAnsi="Lucida Grande" w:cs="Lucida Grande"/>
              </w:rPr>
            </w:pPr>
            <w:r w:rsidRPr="00244D9A">
              <w:rPr>
                <w:rFonts w:ascii="Lucida Grande" w:hAnsi="Lucida Grande" w:cs="Lucida Grande"/>
              </w:rPr>
              <w:t>Model</w:t>
            </w:r>
          </w:p>
        </w:tc>
        <w:tc>
          <w:tcPr>
            <w:tcW w:w="1200" w:type="dxa"/>
            <w:tcBorders>
              <w:top w:val="nil"/>
              <w:left w:val="nil"/>
              <w:bottom w:val="nil"/>
              <w:right w:val="nil"/>
            </w:tcBorders>
          </w:tcPr>
          <w:p w14:paraId="21A7CB2A"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3</w:t>
            </w:r>
          </w:p>
        </w:tc>
        <w:tc>
          <w:tcPr>
            <w:tcW w:w="2140" w:type="dxa"/>
            <w:tcBorders>
              <w:top w:val="nil"/>
              <w:left w:val="nil"/>
              <w:bottom w:val="nil"/>
              <w:right w:val="nil"/>
            </w:tcBorders>
          </w:tcPr>
          <w:p w14:paraId="3D29C96C"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11583.301</w:t>
            </w:r>
          </w:p>
        </w:tc>
        <w:tc>
          <w:tcPr>
            <w:tcW w:w="1700" w:type="dxa"/>
            <w:tcBorders>
              <w:top w:val="nil"/>
              <w:left w:val="nil"/>
              <w:bottom w:val="nil"/>
              <w:right w:val="nil"/>
            </w:tcBorders>
          </w:tcPr>
          <w:p w14:paraId="072112CC"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3861.10</w:t>
            </w:r>
          </w:p>
        </w:tc>
        <w:tc>
          <w:tcPr>
            <w:tcW w:w="1520" w:type="dxa"/>
            <w:tcBorders>
              <w:top w:val="nil"/>
              <w:left w:val="nil"/>
              <w:bottom w:val="nil"/>
              <w:right w:val="nil"/>
            </w:tcBorders>
          </w:tcPr>
          <w:p w14:paraId="1ADAD86E"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100.0965</w:t>
            </w:r>
          </w:p>
        </w:tc>
      </w:tr>
      <w:tr w:rsidR="00AD2493" w:rsidRPr="00244D9A" w14:paraId="6C757D78" w14:textId="77777777" w:rsidTr="008049F6">
        <w:trPr>
          <w:jc w:val="center"/>
        </w:trPr>
        <w:tc>
          <w:tcPr>
            <w:tcW w:w="1200" w:type="dxa"/>
            <w:tcBorders>
              <w:top w:val="nil"/>
              <w:left w:val="nil"/>
              <w:bottom w:val="nil"/>
              <w:right w:val="nil"/>
            </w:tcBorders>
          </w:tcPr>
          <w:p w14:paraId="1A4216C0" w14:textId="77777777" w:rsidR="00AD2493" w:rsidRPr="00244D9A" w:rsidRDefault="00AD2493">
            <w:pPr>
              <w:widowControl w:val="0"/>
              <w:autoSpaceDE w:val="0"/>
              <w:autoSpaceDN w:val="0"/>
              <w:adjustRightInd w:val="0"/>
              <w:rPr>
                <w:rFonts w:ascii="Lucida Grande" w:hAnsi="Lucida Grande" w:cs="Lucida Grande"/>
              </w:rPr>
            </w:pPr>
            <w:r w:rsidRPr="00244D9A">
              <w:rPr>
                <w:rFonts w:ascii="Lucida Grande" w:hAnsi="Lucida Grande" w:cs="Lucida Grande"/>
              </w:rPr>
              <w:t>Error</w:t>
            </w:r>
          </w:p>
        </w:tc>
        <w:tc>
          <w:tcPr>
            <w:tcW w:w="1200" w:type="dxa"/>
            <w:tcBorders>
              <w:top w:val="nil"/>
              <w:left w:val="nil"/>
              <w:bottom w:val="nil"/>
              <w:right w:val="nil"/>
            </w:tcBorders>
          </w:tcPr>
          <w:p w14:paraId="746F7174"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56</w:t>
            </w:r>
          </w:p>
        </w:tc>
        <w:tc>
          <w:tcPr>
            <w:tcW w:w="2140" w:type="dxa"/>
            <w:tcBorders>
              <w:top w:val="nil"/>
              <w:left w:val="nil"/>
              <w:bottom w:val="nil"/>
              <w:right w:val="nil"/>
            </w:tcBorders>
          </w:tcPr>
          <w:p w14:paraId="726067B3"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2160.132</w:t>
            </w:r>
          </w:p>
        </w:tc>
        <w:tc>
          <w:tcPr>
            <w:tcW w:w="1700" w:type="dxa"/>
            <w:tcBorders>
              <w:top w:val="nil"/>
              <w:left w:val="nil"/>
              <w:bottom w:val="nil"/>
              <w:right w:val="nil"/>
            </w:tcBorders>
          </w:tcPr>
          <w:p w14:paraId="777721E7"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38.57</w:t>
            </w:r>
          </w:p>
        </w:tc>
        <w:tc>
          <w:tcPr>
            <w:tcW w:w="1520" w:type="dxa"/>
            <w:tcBorders>
              <w:top w:val="nil"/>
              <w:left w:val="nil"/>
              <w:bottom w:val="nil"/>
              <w:right w:val="nil"/>
            </w:tcBorders>
          </w:tcPr>
          <w:p w14:paraId="305CA011" w14:textId="77777777" w:rsidR="00AD2493" w:rsidRPr="00244D9A" w:rsidRDefault="00AD2493">
            <w:pPr>
              <w:widowControl w:val="0"/>
              <w:autoSpaceDE w:val="0"/>
              <w:autoSpaceDN w:val="0"/>
              <w:adjustRightInd w:val="0"/>
              <w:jc w:val="right"/>
              <w:rPr>
                <w:rFonts w:ascii="Lucida Grande" w:hAnsi="Lucida Grande" w:cs="Lucida Grande"/>
                <w:b/>
                <w:bCs/>
              </w:rPr>
            </w:pPr>
            <w:r w:rsidRPr="00244D9A">
              <w:rPr>
                <w:rFonts w:ascii="Lucida Grande" w:hAnsi="Lucida Grande" w:cs="Lucida Grande"/>
                <w:b/>
                <w:bCs/>
              </w:rPr>
              <w:t>Prob &gt; F</w:t>
            </w:r>
          </w:p>
        </w:tc>
      </w:tr>
      <w:tr w:rsidR="00AD2493" w:rsidRPr="00244D9A" w14:paraId="4458DCF9" w14:textId="77777777" w:rsidTr="008049F6">
        <w:trPr>
          <w:jc w:val="center"/>
        </w:trPr>
        <w:tc>
          <w:tcPr>
            <w:tcW w:w="1200" w:type="dxa"/>
            <w:tcBorders>
              <w:top w:val="nil"/>
              <w:left w:val="nil"/>
              <w:bottom w:val="nil"/>
              <w:right w:val="nil"/>
            </w:tcBorders>
          </w:tcPr>
          <w:p w14:paraId="725B67DE" w14:textId="77777777" w:rsidR="00AD2493" w:rsidRPr="00244D9A" w:rsidRDefault="00AD2493">
            <w:pPr>
              <w:widowControl w:val="0"/>
              <w:autoSpaceDE w:val="0"/>
              <w:autoSpaceDN w:val="0"/>
              <w:adjustRightInd w:val="0"/>
              <w:rPr>
                <w:rFonts w:ascii="Lucida Grande" w:hAnsi="Lucida Grande" w:cs="Lucida Grande"/>
              </w:rPr>
            </w:pPr>
            <w:r w:rsidRPr="00244D9A">
              <w:rPr>
                <w:rFonts w:ascii="Lucida Grande" w:hAnsi="Lucida Grande" w:cs="Lucida Grande"/>
              </w:rPr>
              <w:t>C. Total</w:t>
            </w:r>
          </w:p>
        </w:tc>
        <w:tc>
          <w:tcPr>
            <w:tcW w:w="1200" w:type="dxa"/>
            <w:tcBorders>
              <w:top w:val="nil"/>
              <w:left w:val="nil"/>
              <w:bottom w:val="nil"/>
              <w:right w:val="nil"/>
            </w:tcBorders>
          </w:tcPr>
          <w:p w14:paraId="37AC927B"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59</w:t>
            </w:r>
          </w:p>
        </w:tc>
        <w:tc>
          <w:tcPr>
            <w:tcW w:w="2140" w:type="dxa"/>
            <w:tcBorders>
              <w:top w:val="nil"/>
              <w:left w:val="nil"/>
              <w:bottom w:val="nil"/>
              <w:right w:val="nil"/>
            </w:tcBorders>
          </w:tcPr>
          <w:p w14:paraId="727C42A3"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13743.433</w:t>
            </w:r>
          </w:p>
        </w:tc>
        <w:tc>
          <w:tcPr>
            <w:tcW w:w="1700" w:type="dxa"/>
            <w:tcBorders>
              <w:top w:val="nil"/>
              <w:left w:val="nil"/>
              <w:bottom w:val="nil"/>
              <w:right w:val="nil"/>
            </w:tcBorders>
          </w:tcPr>
          <w:p w14:paraId="24154BC5" w14:textId="77777777" w:rsidR="00AD2493" w:rsidRPr="00244D9A" w:rsidRDefault="00AD2493">
            <w:pPr>
              <w:widowControl w:val="0"/>
              <w:autoSpaceDE w:val="0"/>
              <w:autoSpaceDN w:val="0"/>
              <w:adjustRightInd w:val="0"/>
              <w:jc w:val="right"/>
              <w:rPr>
                <w:rFonts w:ascii="Lucida Grande" w:hAnsi="Lucida Grande" w:cs="Lucida Grande"/>
              </w:rPr>
            </w:pPr>
          </w:p>
        </w:tc>
        <w:tc>
          <w:tcPr>
            <w:tcW w:w="1520" w:type="dxa"/>
            <w:tcBorders>
              <w:top w:val="nil"/>
              <w:left w:val="nil"/>
              <w:bottom w:val="nil"/>
              <w:right w:val="nil"/>
            </w:tcBorders>
          </w:tcPr>
          <w:p w14:paraId="6008956A" w14:textId="77777777" w:rsidR="00AD2493" w:rsidRPr="00244D9A" w:rsidRDefault="00AD2493">
            <w:pPr>
              <w:widowControl w:val="0"/>
              <w:autoSpaceDE w:val="0"/>
              <w:autoSpaceDN w:val="0"/>
              <w:adjustRightInd w:val="0"/>
              <w:jc w:val="right"/>
              <w:rPr>
                <w:rFonts w:ascii="Lucida Grande" w:hAnsi="Lucida Grande" w:cs="Lucida Grande"/>
              </w:rPr>
            </w:pPr>
            <w:proofErr w:type="gramStart"/>
            <w:r w:rsidRPr="00244D9A">
              <w:rPr>
                <w:rFonts w:ascii="Lucida Grande" w:hAnsi="Lucida Grande" w:cs="Lucida Grande"/>
              </w:rPr>
              <w:t>&lt;.0001</w:t>
            </w:r>
            <w:proofErr w:type="gramEnd"/>
            <w:r w:rsidRPr="00244D9A">
              <w:rPr>
                <w:rFonts w:ascii="Lucida Grande" w:hAnsi="Lucida Grande" w:cs="Lucida Grande"/>
              </w:rPr>
              <w:t>*</w:t>
            </w:r>
          </w:p>
        </w:tc>
      </w:tr>
    </w:tbl>
    <w:p w14:paraId="102E352B" w14:textId="0826F35D" w:rsidR="00AD2493" w:rsidRPr="00244D9A" w:rsidRDefault="00AD2493" w:rsidP="008049F6">
      <w:pPr>
        <w:keepNext/>
        <w:widowControl w:val="0"/>
        <w:autoSpaceDE w:val="0"/>
        <w:autoSpaceDN w:val="0"/>
        <w:adjustRightInd w:val="0"/>
        <w:spacing w:before="120"/>
        <w:jc w:val="center"/>
        <w:rPr>
          <w:rFonts w:ascii="Lucida Grande" w:hAnsi="Lucida Grande" w:cs="Lucida Grande"/>
          <w:b/>
          <w:bCs/>
        </w:rPr>
      </w:pPr>
      <w:r w:rsidRPr="00244D9A">
        <w:rPr>
          <w:rFonts w:ascii="Lucida Grande" w:hAnsi="Lucida Grande" w:cs="Lucida Grande"/>
          <w:b/>
          <w:bCs/>
        </w:rPr>
        <w:t>Estimates</w:t>
      </w:r>
    </w:p>
    <w:tbl>
      <w:tblPr>
        <w:tblW w:w="0" w:type="auto"/>
        <w:jc w:val="center"/>
        <w:tblLayout w:type="fixed"/>
        <w:tblCellMar>
          <w:left w:w="40" w:type="dxa"/>
          <w:right w:w="40" w:type="dxa"/>
        </w:tblCellMar>
        <w:tblLook w:val="0000" w:firstRow="0" w:lastRow="0" w:firstColumn="0" w:lastColumn="0" w:noHBand="0" w:noVBand="0"/>
      </w:tblPr>
      <w:tblGrid>
        <w:gridCol w:w="1840"/>
        <w:gridCol w:w="1680"/>
        <w:gridCol w:w="1520"/>
        <w:gridCol w:w="1200"/>
        <w:gridCol w:w="1400"/>
      </w:tblGrid>
      <w:tr w:rsidR="008049F6" w:rsidRPr="00244D9A" w14:paraId="14D77778" w14:textId="77777777" w:rsidTr="008049F6">
        <w:trPr>
          <w:tblHeader/>
          <w:jc w:val="center"/>
        </w:trPr>
        <w:tc>
          <w:tcPr>
            <w:tcW w:w="1840" w:type="dxa"/>
            <w:tcBorders>
              <w:top w:val="nil"/>
              <w:left w:val="nil"/>
              <w:bottom w:val="nil"/>
              <w:right w:val="nil"/>
            </w:tcBorders>
          </w:tcPr>
          <w:p w14:paraId="00D90900" w14:textId="77777777" w:rsidR="008049F6" w:rsidRPr="00244D9A" w:rsidRDefault="008049F6">
            <w:pPr>
              <w:widowControl w:val="0"/>
              <w:autoSpaceDE w:val="0"/>
              <w:autoSpaceDN w:val="0"/>
              <w:adjustRightInd w:val="0"/>
              <w:rPr>
                <w:rFonts w:ascii="Lucida Grande" w:hAnsi="Lucida Grande" w:cs="Lucida Grande"/>
                <w:b/>
                <w:bCs/>
              </w:rPr>
            </w:pPr>
            <w:r w:rsidRPr="00244D9A">
              <w:rPr>
                <w:rFonts w:ascii="Lucida Grande" w:hAnsi="Lucida Grande" w:cs="Lucida Grande"/>
                <w:b/>
                <w:bCs/>
              </w:rPr>
              <w:t>Term</w:t>
            </w:r>
          </w:p>
        </w:tc>
        <w:tc>
          <w:tcPr>
            <w:tcW w:w="1680" w:type="dxa"/>
            <w:tcBorders>
              <w:top w:val="nil"/>
              <w:left w:val="nil"/>
              <w:bottom w:val="nil"/>
              <w:right w:val="nil"/>
            </w:tcBorders>
          </w:tcPr>
          <w:p w14:paraId="213AF721" w14:textId="77777777" w:rsidR="008049F6" w:rsidRPr="00244D9A" w:rsidRDefault="008049F6">
            <w:pPr>
              <w:widowControl w:val="0"/>
              <w:autoSpaceDE w:val="0"/>
              <w:autoSpaceDN w:val="0"/>
              <w:adjustRightInd w:val="0"/>
              <w:jc w:val="right"/>
              <w:rPr>
                <w:rFonts w:ascii="Lucida Grande" w:hAnsi="Lucida Grande" w:cs="Lucida Grande"/>
                <w:b/>
                <w:bCs/>
              </w:rPr>
            </w:pPr>
            <w:r w:rsidRPr="00244D9A">
              <w:rPr>
                <w:rFonts w:ascii="Lucida Grande" w:hAnsi="Lucida Grande" w:cs="Lucida Grande"/>
                <w:b/>
                <w:bCs/>
              </w:rPr>
              <w:t>Estimate</w:t>
            </w:r>
          </w:p>
        </w:tc>
        <w:tc>
          <w:tcPr>
            <w:tcW w:w="1520" w:type="dxa"/>
            <w:tcBorders>
              <w:top w:val="nil"/>
              <w:left w:val="nil"/>
              <w:bottom w:val="nil"/>
              <w:right w:val="nil"/>
            </w:tcBorders>
          </w:tcPr>
          <w:p w14:paraId="6E277452" w14:textId="77777777" w:rsidR="008049F6" w:rsidRPr="00244D9A" w:rsidRDefault="008049F6">
            <w:pPr>
              <w:widowControl w:val="0"/>
              <w:autoSpaceDE w:val="0"/>
              <w:autoSpaceDN w:val="0"/>
              <w:adjustRightInd w:val="0"/>
              <w:jc w:val="right"/>
              <w:rPr>
                <w:rFonts w:ascii="Lucida Grande" w:hAnsi="Lucida Grande" w:cs="Lucida Grande"/>
                <w:b/>
                <w:bCs/>
              </w:rPr>
            </w:pPr>
            <w:proofErr w:type="spellStart"/>
            <w:r w:rsidRPr="00244D9A">
              <w:rPr>
                <w:rFonts w:ascii="Lucida Grande" w:hAnsi="Lucida Grande" w:cs="Lucida Grande"/>
                <w:b/>
                <w:bCs/>
              </w:rPr>
              <w:t>Std</w:t>
            </w:r>
            <w:proofErr w:type="spellEnd"/>
            <w:r w:rsidRPr="00244D9A">
              <w:rPr>
                <w:rFonts w:ascii="Lucida Grande" w:hAnsi="Lucida Grande" w:cs="Lucida Grande"/>
                <w:b/>
                <w:bCs/>
              </w:rPr>
              <w:t xml:space="preserve"> Error</w:t>
            </w:r>
          </w:p>
        </w:tc>
        <w:tc>
          <w:tcPr>
            <w:tcW w:w="1200" w:type="dxa"/>
            <w:tcBorders>
              <w:top w:val="nil"/>
              <w:left w:val="nil"/>
              <w:bottom w:val="nil"/>
              <w:right w:val="nil"/>
            </w:tcBorders>
          </w:tcPr>
          <w:p w14:paraId="595CFE98" w14:textId="77777777" w:rsidR="008049F6" w:rsidRPr="00244D9A" w:rsidRDefault="008049F6">
            <w:pPr>
              <w:widowControl w:val="0"/>
              <w:autoSpaceDE w:val="0"/>
              <w:autoSpaceDN w:val="0"/>
              <w:adjustRightInd w:val="0"/>
              <w:jc w:val="right"/>
              <w:rPr>
                <w:rFonts w:ascii="Lucida Grande" w:hAnsi="Lucida Grande" w:cs="Lucida Grande"/>
                <w:b/>
                <w:bCs/>
              </w:rPr>
            </w:pPr>
            <w:proofErr w:type="gramStart"/>
            <w:r w:rsidRPr="00244D9A">
              <w:rPr>
                <w:rFonts w:ascii="Lucida Grande" w:hAnsi="Lucida Grande" w:cs="Lucida Grande"/>
                <w:b/>
                <w:bCs/>
              </w:rPr>
              <w:t>t</w:t>
            </w:r>
            <w:proofErr w:type="gramEnd"/>
            <w:r w:rsidRPr="00244D9A">
              <w:rPr>
                <w:rFonts w:ascii="Lucida Grande" w:hAnsi="Lucida Grande" w:cs="Lucida Grande"/>
                <w:b/>
                <w:bCs/>
              </w:rPr>
              <w:t xml:space="preserve"> Ratio</w:t>
            </w:r>
          </w:p>
        </w:tc>
        <w:tc>
          <w:tcPr>
            <w:tcW w:w="1400" w:type="dxa"/>
            <w:tcBorders>
              <w:top w:val="nil"/>
              <w:left w:val="nil"/>
              <w:bottom w:val="nil"/>
              <w:right w:val="nil"/>
            </w:tcBorders>
          </w:tcPr>
          <w:p w14:paraId="5F9FE9C1" w14:textId="77777777" w:rsidR="008049F6" w:rsidRPr="00244D9A" w:rsidRDefault="008049F6">
            <w:pPr>
              <w:widowControl w:val="0"/>
              <w:autoSpaceDE w:val="0"/>
              <w:autoSpaceDN w:val="0"/>
              <w:adjustRightInd w:val="0"/>
              <w:jc w:val="right"/>
              <w:rPr>
                <w:rFonts w:ascii="Lucida Grande" w:hAnsi="Lucida Grande" w:cs="Lucida Grande"/>
                <w:b/>
                <w:bCs/>
              </w:rPr>
            </w:pPr>
            <w:r w:rsidRPr="00244D9A">
              <w:rPr>
                <w:rFonts w:ascii="Lucida Grande" w:hAnsi="Lucida Grande" w:cs="Lucida Grande"/>
                <w:b/>
                <w:bCs/>
              </w:rPr>
              <w:t>Prob&gt;|t|</w:t>
            </w:r>
          </w:p>
        </w:tc>
      </w:tr>
      <w:tr w:rsidR="008049F6" w:rsidRPr="00244D9A" w14:paraId="0ED70D95" w14:textId="77777777" w:rsidTr="008049F6">
        <w:trPr>
          <w:jc w:val="center"/>
        </w:trPr>
        <w:tc>
          <w:tcPr>
            <w:tcW w:w="1840" w:type="dxa"/>
            <w:tcBorders>
              <w:top w:val="nil"/>
              <w:left w:val="nil"/>
              <w:bottom w:val="nil"/>
              <w:right w:val="nil"/>
            </w:tcBorders>
          </w:tcPr>
          <w:p w14:paraId="290EEEB7" w14:textId="77777777" w:rsidR="008049F6" w:rsidRPr="00244D9A" w:rsidRDefault="008049F6">
            <w:pPr>
              <w:widowControl w:val="0"/>
              <w:autoSpaceDE w:val="0"/>
              <w:autoSpaceDN w:val="0"/>
              <w:adjustRightInd w:val="0"/>
              <w:rPr>
                <w:rFonts w:ascii="Lucida Grande" w:hAnsi="Lucida Grande" w:cs="Lucida Grande"/>
              </w:rPr>
            </w:pPr>
            <w:r w:rsidRPr="00244D9A">
              <w:rPr>
                <w:rFonts w:ascii="Lucida Grande" w:hAnsi="Lucida Grande" w:cs="Lucida Grande"/>
              </w:rPr>
              <w:t>Intercept</w:t>
            </w:r>
          </w:p>
        </w:tc>
        <w:tc>
          <w:tcPr>
            <w:tcW w:w="1680" w:type="dxa"/>
            <w:tcBorders>
              <w:top w:val="nil"/>
              <w:left w:val="nil"/>
              <w:bottom w:val="nil"/>
              <w:right w:val="nil"/>
            </w:tcBorders>
          </w:tcPr>
          <w:p w14:paraId="3CE8BE31" w14:textId="03EABA59"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5.05992</w:t>
            </w:r>
          </w:p>
        </w:tc>
        <w:tc>
          <w:tcPr>
            <w:tcW w:w="1520" w:type="dxa"/>
            <w:tcBorders>
              <w:top w:val="nil"/>
              <w:left w:val="nil"/>
              <w:bottom w:val="nil"/>
              <w:right w:val="nil"/>
            </w:tcBorders>
          </w:tcPr>
          <w:p w14:paraId="47D5443A"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5.181187</w:t>
            </w:r>
          </w:p>
        </w:tc>
        <w:tc>
          <w:tcPr>
            <w:tcW w:w="1200" w:type="dxa"/>
            <w:tcBorders>
              <w:top w:val="nil"/>
              <w:left w:val="nil"/>
              <w:bottom w:val="nil"/>
              <w:right w:val="nil"/>
            </w:tcBorders>
          </w:tcPr>
          <w:p w14:paraId="3BE2CE45"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0.98</w:t>
            </w:r>
          </w:p>
        </w:tc>
        <w:tc>
          <w:tcPr>
            <w:tcW w:w="1400" w:type="dxa"/>
            <w:tcBorders>
              <w:top w:val="nil"/>
              <w:left w:val="nil"/>
              <w:bottom w:val="nil"/>
              <w:right w:val="nil"/>
            </w:tcBorders>
          </w:tcPr>
          <w:p w14:paraId="071013DF"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0.3330</w:t>
            </w:r>
          </w:p>
        </w:tc>
      </w:tr>
      <w:tr w:rsidR="008049F6" w:rsidRPr="00244D9A" w14:paraId="6102FEDF" w14:textId="77777777" w:rsidTr="008049F6">
        <w:trPr>
          <w:jc w:val="center"/>
        </w:trPr>
        <w:tc>
          <w:tcPr>
            <w:tcW w:w="1840" w:type="dxa"/>
            <w:tcBorders>
              <w:top w:val="nil"/>
              <w:left w:val="nil"/>
              <w:bottom w:val="nil"/>
              <w:right w:val="nil"/>
            </w:tcBorders>
          </w:tcPr>
          <w:p w14:paraId="6B30D01D" w14:textId="77777777" w:rsidR="008049F6" w:rsidRPr="00244D9A" w:rsidRDefault="008049F6">
            <w:pPr>
              <w:widowControl w:val="0"/>
              <w:autoSpaceDE w:val="0"/>
              <w:autoSpaceDN w:val="0"/>
              <w:adjustRightInd w:val="0"/>
              <w:rPr>
                <w:rFonts w:ascii="Lucida Grande" w:hAnsi="Lucida Grande" w:cs="Lucida Grande"/>
              </w:rPr>
            </w:pPr>
            <w:proofErr w:type="gramStart"/>
            <w:r w:rsidRPr="00244D9A">
              <w:rPr>
                <w:rFonts w:ascii="Lucida Grande" w:hAnsi="Lucida Grande" w:cs="Lucida Grande"/>
              </w:rPr>
              <w:t>Site[</w:t>
            </w:r>
            <w:proofErr w:type="gramEnd"/>
            <w:r w:rsidRPr="00244D9A">
              <w:rPr>
                <w:rFonts w:ascii="Lucida Grande" w:hAnsi="Lucida Grande" w:cs="Lucida Grande"/>
              </w:rPr>
              <w:t>B]</w:t>
            </w:r>
          </w:p>
        </w:tc>
        <w:tc>
          <w:tcPr>
            <w:tcW w:w="1680" w:type="dxa"/>
            <w:tcBorders>
              <w:top w:val="nil"/>
              <w:left w:val="nil"/>
              <w:bottom w:val="nil"/>
              <w:right w:val="nil"/>
            </w:tcBorders>
          </w:tcPr>
          <w:p w14:paraId="4AACD136"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 xml:space="preserve"> -13.85284</w:t>
            </w:r>
          </w:p>
        </w:tc>
        <w:tc>
          <w:tcPr>
            <w:tcW w:w="1520" w:type="dxa"/>
            <w:tcBorders>
              <w:top w:val="nil"/>
              <w:left w:val="nil"/>
              <w:bottom w:val="nil"/>
              <w:right w:val="nil"/>
            </w:tcBorders>
          </w:tcPr>
          <w:p w14:paraId="62E2D503"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9.996309</w:t>
            </w:r>
          </w:p>
        </w:tc>
        <w:tc>
          <w:tcPr>
            <w:tcW w:w="1200" w:type="dxa"/>
            <w:tcBorders>
              <w:top w:val="nil"/>
              <w:left w:val="nil"/>
              <w:bottom w:val="nil"/>
              <w:right w:val="nil"/>
            </w:tcBorders>
          </w:tcPr>
          <w:p w14:paraId="73D47983"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 xml:space="preserve"> -1.39</w:t>
            </w:r>
          </w:p>
        </w:tc>
        <w:tc>
          <w:tcPr>
            <w:tcW w:w="1400" w:type="dxa"/>
            <w:tcBorders>
              <w:top w:val="nil"/>
              <w:left w:val="nil"/>
              <w:bottom w:val="nil"/>
              <w:right w:val="nil"/>
            </w:tcBorders>
          </w:tcPr>
          <w:p w14:paraId="39468256"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0.1713</w:t>
            </w:r>
          </w:p>
        </w:tc>
      </w:tr>
      <w:tr w:rsidR="008049F6" w:rsidRPr="00244D9A" w14:paraId="1F4C2D22" w14:textId="77777777" w:rsidTr="008049F6">
        <w:trPr>
          <w:jc w:val="center"/>
        </w:trPr>
        <w:tc>
          <w:tcPr>
            <w:tcW w:w="1840" w:type="dxa"/>
            <w:tcBorders>
              <w:top w:val="nil"/>
              <w:left w:val="nil"/>
              <w:bottom w:val="nil"/>
              <w:right w:val="nil"/>
            </w:tcBorders>
          </w:tcPr>
          <w:p w14:paraId="4AF8A4DA" w14:textId="77777777" w:rsidR="008049F6" w:rsidRPr="00244D9A" w:rsidRDefault="008049F6">
            <w:pPr>
              <w:widowControl w:val="0"/>
              <w:autoSpaceDE w:val="0"/>
              <w:autoSpaceDN w:val="0"/>
              <w:adjustRightInd w:val="0"/>
              <w:rPr>
                <w:rFonts w:ascii="Lucida Grande" w:hAnsi="Lucida Grande" w:cs="Lucida Grande"/>
              </w:rPr>
            </w:pPr>
            <w:r w:rsidRPr="00244D9A">
              <w:rPr>
                <w:rFonts w:ascii="Lucida Grande" w:hAnsi="Lucida Grande" w:cs="Lucida Grande"/>
              </w:rPr>
              <w:t>Pages</w:t>
            </w:r>
          </w:p>
        </w:tc>
        <w:tc>
          <w:tcPr>
            <w:tcW w:w="1680" w:type="dxa"/>
            <w:tcBorders>
              <w:top w:val="nil"/>
              <w:left w:val="nil"/>
              <w:bottom w:val="nil"/>
              <w:right w:val="nil"/>
            </w:tcBorders>
          </w:tcPr>
          <w:p w14:paraId="3FD911FE" w14:textId="776F708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1.73396</w:t>
            </w:r>
          </w:p>
        </w:tc>
        <w:tc>
          <w:tcPr>
            <w:tcW w:w="1520" w:type="dxa"/>
            <w:tcBorders>
              <w:top w:val="nil"/>
              <w:left w:val="nil"/>
              <w:bottom w:val="nil"/>
              <w:right w:val="nil"/>
            </w:tcBorders>
          </w:tcPr>
          <w:p w14:paraId="05940C1A"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0.357706</w:t>
            </w:r>
          </w:p>
        </w:tc>
        <w:tc>
          <w:tcPr>
            <w:tcW w:w="1200" w:type="dxa"/>
            <w:tcBorders>
              <w:top w:val="nil"/>
              <w:left w:val="nil"/>
              <w:bottom w:val="nil"/>
              <w:right w:val="nil"/>
            </w:tcBorders>
          </w:tcPr>
          <w:p w14:paraId="095F4DB8"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4.85</w:t>
            </w:r>
          </w:p>
        </w:tc>
        <w:tc>
          <w:tcPr>
            <w:tcW w:w="1400" w:type="dxa"/>
            <w:tcBorders>
              <w:top w:val="nil"/>
              <w:left w:val="nil"/>
              <w:bottom w:val="nil"/>
              <w:right w:val="nil"/>
            </w:tcBorders>
          </w:tcPr>
          <w:p w14:paraId="2835495D" w14:textId="77777777" w:rsidR="008049F6" w:rsidRPr="00244D9A" w:rsidRDefault="008049F6">
            <w:pPr>
              <w:widowControl w:val="0"/>
              <w:autoSpaceDE w:val="0"/>
              <w:autoSpaceDN w:val="0"/>
              <w:adjustRightInd w:val="0"/>
              <w:jc w:val="right"/>
              <w:rPr>
                <w:rFonts w:ascii="Lucida Grande" w:hAnsi="Lucida Grande" w:cs="Lucida Grande"/>
              </w:rPr>
            </w:pPr>
            <w:proofErr w:type="gramStart"/>
            <w:r w:rsidRPr="00244D9A">
              <w:rPr>
                <w:rFonts w:ascii="Lucida Grande" w:hAnsi="Lucida Grande" w:cs="Lucida Grande"/>
              </w:rPr>
              <w:t>&lt;.0001</w:t>
            </w:r>
            <w:proofErr w:type="gramEnd"/>
            <w:r w:rsidRPr="00244D9A">
              <w:rPr>
                <w:rFonts w:ascii="Lucida Grande" w:hAnsi="Lucida Grande" w:cs="Lucida Grande"/>
              </w:rPr>
              <w:t>*</w:t>
            </w:r>
          </w:p>
        </w:tc>
      </w:tr>
      <w:tr w:rsidR="008049F6" w:rsidRPr="00244D9A" w14:paraId="5A63601B" w14:textId="77777777" w:rsidTr="008049F6">
        <w:trPr>
          <w:jc w:val="center"/>
        </w:trPr>
        <w:tc>
          <w:tcPr>
            <w:tcW w:w="1840" w:type="dxa"/>
            <w:tcBorders>
              <w:top w:val="nil"/>
              <w:left w:val="nil"/>
              <w:bottom w:val="nil"/>
              <w:right w:val="nil"/>
            </w:tcBorders>
          </w:tcPr>
          <w:p w14:paraId="486C3B9B" w14:textId="77777777" w:rsidR="008049F6" w:rsidRPr="00244D9A" w:rsidRDefault="008049F6">
            <w:pPr>
              <w:widowControl w:val="0"/>
              <w:autoSpaceDE w:val="0"/>
              <w:autoSpaceDN w:val="0"/>
              <w:adjustRightInd w:val="0"/>
              <w:rPr>
                <w:rFonts w:ascii="Lucida Grande" w:hAnsi="Lucida Grande" w:cs="Lucida Grande"/>
              </w:rPr>
            </w:pPr>
            <w:r w:rsidRPr="00244D9A">
              <w:rPr>
                <w:rFonts w:ascii="Lucida Grande" w:hAnsi="Lucida Grande" w:cs="Lucida Grande"/>
              </w:rPr>
              <w:t>Pages*</w:t>
            </w:r>
            <w:proofErr w:type="gramStart"/>
            <w:r w:rsidRPr="00244D9A">
              <w:rPr>
                <w:rFonts w:ascii="Lucida Grande" w:hAnsi="Lucida Grande" w:cs="Lucida Grande"/>
              </w:rPr>
              <w:t>Site[</w:t>
            </w:r>
            <w:proofErr w:type="gramEnd"/>
            <w:r w:rsidRPr="00244D9A">
              <w:rPr>
                <w:rFonts w:ascii="Lucida Grande" w:hAnsi="Lucida Grande" w:cs="Lucida Grande"/>
              </w:rPr>
              <w:t>B]</w:t>
            </w:r>
          </w:p>
        </w:tc>
        <w:tc>
          <w:tcPr>
            <w:tcW w:w="1680" w:type="dxa"/>
            <w:tcBorders>
              <w:top w:val="nil"/>
              <w:left w:val="nil"/>
              <w:bottom w:val="nil"/>
              <w:right w:val="nil"/>
            </w:tcBorders>
          </w:tcPr>
          <w:p w14:paraId="7B37835E" w14:textId="029DB041"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3.66715</w:t>
            </w:r>
          </w:p>
        </w:tc>
        <w:tc>
          <w:tcPr>
            <w:tcW w:w="1520" w:type="dxa"/>
            <w:tcBorders>
              <w:top w:val="nil"/>
              <w:left w:val="nil"/>
              <w:bottom w:val="nil"/>
              <w:right w:val="nil"/>
            </w:tcBorders>
          </w:tcPr>
          <w:p w14:paraId="1BB7BA17"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0.817128</w:t>
            </w:r>
          </w:p>
        </w:tc>
        <w:tc>
          <w:tcPr>
            <w:tcW w:w="1200" w:type="dxa"/>
            <w:tcBorders>
              <w:top w:val="nil"/>
              <w:left w:val="nil"/>
              <w:bottom w:val="nil"/>
              <w:right w:val="nil"/>
            </w:tcBorders>
          </w:tcPr>
          <w:p w14:paraId="06F24BD3" w14:textId="77777777" w:rsidR="008049F6" w:rsidRPr="00244D9A" w:rsidRDefault="008049F6">
            <w:pPr>
              <w:widowControl w:val="0"/>
              <w:autoSpaceDE w:val="0"/>
              <w:autoSpaceDN w:val="0"/>
              <w:adjustRightInd w:val="0"/>
              <w:jc w:val="right"/>
              <w:rPr>
                <w:rFonts w:ascii="Lucida Grande" w:hAnsi="Lucida Grande" w:cs="Lucida Grande"/>
              </w:rPr>
            </w:pPr>
            <w:r w:rsidRPr="00244D9A">
              <w:rPr>
                <w:rFonts w:ascii="Lucida Grande" w:hAnsi="Lucida Grande" w:cs="Lucida Grande"/>
              </w:rPr>
              <w:t>4.49</w:t>
            </w:r>
          </w:p>
        </w:tc>
        <w:tc>
          <w:tcPr>
            <w:tcW w:w="1400" w:type="dxa"/>
            <w:tcBorders>
              <w:top w:val="nil"/>
              <w:left w:val="nil"/>
              <w:bottom w:val="nil"/>
              <w:right w:val="nil"/>
            </w:tcBorders>
          </w:tcPr>
          <w:p w14:paraId="18539AB9" w14:textId="77777777" w:rsidR="008049F6" w:rsidRPr="00244D9A" w:rsidRDefault="008049F6">
            <w:pPr>
              <w:widowControl w:val="0"/>
              <w:autoSpaceDE w:val="0"/>
              <w:autoSpaceDN w:val="0"/>
              <w:adjustRightInd w:val="0"/>
              <w:jc w:val="right"/>
              <w:rPr>
                <w:rFonts w:ascii="Lucida Grande" w:hAnsi="Lucida Grande" w:cs="Lucida Grande"/>
              </w:rPr>
            </w:pPr>
            <w:proofErr w:type="gramStart"/>
            <w:r w:rsidRPr="00244D9A">
              <w:rPr>
                <w:rFonts w:ascii="Lucida Grande" w:hAnsi="Lucida Grande" w:cs="Lucida Grande"/>
              </w:rPr>
              <w:t>&lt;.0001</w:t>
            </w:r>
            <w:proofErr w:type="gramEnd"/>
            <w:r w:rsidRPr="00244D9A">
              <w:rPr>
                <w:rFonts w:ascii="Lucida Grande" w:hAnsi="Lucida Grande" w:cs="Lucida Grande"/>
              </w:rPr>
              <w:t>*</w:t>
            </w:r>
          </w:p>
        </w:tc>
      </w:tr>
    </w:tbl>
    <w:p w14:paraId="2AB36FDD" w14:textId="77777777" w:rsidR="00AD2493" w:rsidRPr="00244D9A" w:rsidRDefault="00AD2493" w:rsidP="00153BCB">
      <w:pPr>
        <w:autoSpaceDE w:val="0"/>
        <w:autoSpaceDN w:val="0"/>
        <w:adjustRightInd w:val="0"/>
        <w:rPr>
          <w:rFonts w:ascii="Times New Roman" w:hAnsi="Times New Roman"/>
        </w:rPr>
      </w:pPr>
    </w:p>
    <w:p w14:paraId="7E0C08AE" w14:textId="6ABAB382" w:rsidR="00FF7CF8" w:rsidRPr="00244D9A" w:rsidRDefault="008049F6" w:rsidP="00443C0F">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 xml:space="preserve">The fitted model indicates that, on average, 5 pages of advertising on site </w:t>
      </w:r>
      <w:r w:rsidRPr="00244D9A">
        <w:rPr>
          <w:rFonts w:ascii="Times New Roman" w:hAnsi="Times New Roman"/>
          <w:i/>
        </w:rPr>
        <w:t>B</w:t>
      </w:r>
      <w:r w:rsidRPr="00244D9A">
        <w:rPr>
          <w:rFonts w:ascii="Times New Roman" w:hAnsi="Times New Roman"/>
        </w:rPr>
        <w:t xml:space="preserve"> will generate on average about</w:t>
      </w:r>
    </w:p>
    <w:p w14:paraId="55EBF841" w14:textId="589FC063" w:rsidR="008049F6" w:rsidRPr="00244D9A" w:rsidRDefault="008049F6" w:rsidP="00A43D0F">
      <w:pPr>
        <w:numPr>
          <w:ilvl w:val="0"/>
          <w:numId w:val="41"/>
        </w:numPr>
        <w:autoSpaceDE w:val="0"/>
        <w:autoSpaceDN w:val="0"/>
        <w:adjustRightInd w:val="0"/>
        <w:ind w:left="1080"/>
        <w:rPr>
          <w:rFonts w:ascii="Times New Roman" w:hAnsi="Times New Roman"/>
        </w:rPr>
      </w:pPr>
      <w:r w:rsidRPr="00244D9A">
        <w:rPr>
          <w:rFonts w:ascii="Times New Roman" w:hAnsi="Times New Roman"/>
        </w:rPr>
        <w:t xml:space="preserve">16 contacts. </w:t>
      </w:r>
    </w:p>
    <w:p w14:paraId="614A63D5" w14:textId="7DE4D0BF" w:rsidR="008049F6" w:rsidRPr="00244D9A" w:rsidRDefault="008049F6" w:rsidP="00A43D0F">
      <w:pPr>
        <w:numPr>
          <w:ilvl w:val="0"/>
          <w:numId w:val="41"/>
        </w:numPr>
        <w:autoSpaceDE w:val="0"/>
        <w:autoSpaceDN w:val="0"/>
        <w:adjustRightInd w:val="0"/>
        <w:ind w:left="1080"/>
        <w:rPr>
          <w:rFonts w:ascii="Times New Roman" w:hAnsi="Times New Roman"/>
        </w:rPr>
      </w:pPr>
      <w:r w:rsidRPr="00244D9A">
        <w:rPr>
          <w:rFonts w:ascii="Times New Roman" w:hAnsi="Times New Roman"/>
        </w:rPr>
        <w:t xml:space="preserve">17 contacts. </w:t>
      </w:r>
    </w:p>
    <w:p w14:paraId="103E1607" w14:textId="38DFBD45" w:rsidR="008049F6" w:rsidRPr="00244D9A" w:rsidRDefault="008049F6" w:rsidP="00A43D0F">
      <w:pPr>
        <w:numPr>
          <w:ilvl w:val="0"/>
          <w:numId w:val="41"/>
        </w:numPr>
        <w:autoSpaceDE w:val="0"/>
        <w:autoSpaceDN w:val="0"/>
        <w:adjustRightInd w:val="0"/>
        <w:ind w:left="1080"/>
        <w:rPr>
          <w:rFonts w:ascii="Times New Roman" w:hAnsi="Times New Roman"/>
        </w:rPr>
      </w:pPr>
      <w:r w:rsidRPr="00244D9A">
        <w:rPr>
          <w:rFonts w:ascii="Times New Roman" w:hAnsi="Times New Roman"/>
        </w:rPr>
        <w:t xml:space="preserve">18 contacts. </w:t>
      </w:r>
    </w:p>
    <w:p w14:paraId="38EB6721" w14:textId="39E01C74" w:rsidR="008049F6" w:rsidRPr="00244D9A" w:rsidRDefault="008049F6" w:rsidP="00A43D0F">
      <w:pPr>
        <w:numPr>
          <w:ilvl w:val="0"/>
          <w:numId w:val="41"/>
        </w:numPr>
        <w:autoSpaceDE w:val="0"/>
        <w:autoSpaceDN w:val="0"/>
        <w:adjustRightInd w:val="0"/>
        <w:ind w:left="1080"/>
        <w:rPr>
          <w:rFonts w:ascii="Times New Roman" w:hAnsi="Times New Roman"/>
        </w:rPr>
      </w:pPr>
      <w:r w:rsidRPr="00244D9A">
        <w:rPr>
          <w:rFonts w:ascii="Times New Roman" w:hAnsi="Times New Roman"/>
        </w:rPr>
        <w:t xml:space="preserve">33 contacts. </w:t>
      </w:r>
    </w:p>
    <w:p w14:paraId="009209CB" w14:textId="7D8E5741" w:rsidR="008049F6" w:rsidRPr="00244D9A" w:rsidRDefault="008049F6" w:rsidP="00A43D0F">
      <w:pPr>
        <w:numPr>
          <w:ilvl w:val="0"/>
          <w:numId w:val="41"/>
        </w:numPr>
        <w:autoSpaceDE w:val="0"/>
        <w:autoSpaceDN w:val="0"/>
        <w:adjustRightInd w:val="0"/>
        <w:ind w:left="1080"/>
        <w:rPr>
          <w:rFonts w:ascii="Times New Roman" w:hAnsi="Times New Roman"/>
        </w:rPr>
      </w:pPr>
      <w:r w:rsidRPr="00244D9A">
        <w:rPr>
          <w:rFonts w:ascii="Times New Roman" w:hAnsi="Times New Roman"/>
        </w:rPr>
        <w:t xml:space="preserve">None of the above. </w:t>
      </w:r>
    </w:p>
    <w:p w14:paraId="2FB208B3" w14:textId="788F26A8" w:rsidR="00FF7CF8" w:rsidRPr="00244D9A" w:rsidRDefault="008049F6" w:rsidP="00443C0F">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Based on the fitted model as summarized, advertisements shown on web site B, per added page, generate about</w:t>
      </w:r>
    </w:p>
    <w:p w14:paraId="75B530F2" w14:textId="3BA3478B" w:rsidR="008049F6" w:rsidRPr="00244D9A" w:rsidRDefault="008049F6" w:rsidP="00A43D0F">
      <w:pPr>
        <w:numPr>
          <w:ilvl w:val="0"/>
          <w:numId w:val="42"/>
        </w:numPr>
        <w:autoSpaceDE w:val="0"/>
        <w:autoSpaceDN w:val="0"/>
        <w:adjustRightInd w:val="0"/>
        <w:ind w:left="1080"/>
        <w:rPr>
          <w:rFonts w:ascii="Times New Roman" w:hAnsi="Times New Roman"/>
        </w:rPr>
      </w:pPr>
      <w:r w:rsidRPr="00244D9A">
        <w:rPr>
          <w:rFonts w:ascii="Times New Roman" w:hAnsi="Times New Roman"/>
        </w:rPr>
        <w:t xml:space="preserve">The same number of contacts as those </w:t>
      </w:r>
      <w:r w:rsidR="002A084E" w:rsidRPr="00244D9A">
        <w:rPr>
          <w:rFonts w:ascii="Times New Roman" w:hAnsi="Times New Roman"/>
        </w:rPr>
        <w:t xml:space="preserve">shown </w:t>
      </w:r>
      <w:r w:rsidRPr="00244D9A">
        <w:rPr>
          <w:rFonts w:ascii="Times New Roman" w:hAnsi="Times New Roman"/>
        </w:rPr>
        <w:t xml:space="preserve">on site G. </w:t>
      </w:r>
    </w:p>
    <w:p w14:paraId="69448144" w14:textId="411961B4" w:rsidR="008049F6" w:rsidRPr="00244D9A" w:rsidRDefault="002A084E" w:rsidP="00A43D0F">
      <w:pPr>
        <w:numPr>
          <w:ilvl w:val="0"/>
          <w:numId w:val="42"/>
        </w:numPr>
        <w:autoSpaceDE w:val="0"/>
        <w:autoSpaceDN w:val="0"/>
        <w:adjustRightInd w:val="0"/>
        <w:ind w:left="1080"/>
        <w:rPr>
          <w:rFonts w:ascii="Times New Roman" w:hAnsi="Times New Roman"/>
        </w:rPr>
      </w:pPr>
      <w:r w:rsidRPr="00244D9A">
        <w:rPr>
          <w:rFonts w:ascii="Times New Roman" w:hAnsi="Times New Roman"/>
        </w:rPr>
        <w:t>28</w:t>
      </w:r>
      <w:r w:rsidR="008049F6" w:rsidRPr="00244D9A">
        <w:rPr>
          <w:rFonts w:ascii="Times New Roman" w:hAnsi="Times New Roman"/>
        </w:rPr>
        <w:t xml:space="preserve"> more contacts than those shown on site G. </w:t>
      </w:r>
    </w:p>
    <w:p w14:paraId="124F0BFE" w14:textId="1CB99E77" w:rsidR="008049F6" w:rsidRPr="00244D9A" w:rsidRDefault="002A084E" w:rsidP="00A43D0F">
      <w:pPr>
        <w:numPr>
          <w:ilvl w:val="0"/>
          <w:numId w:val="42"/>
        </w:numPr>
        <w:autoSpaceDE w:val="0"/>
        <w:autoSpaceDN w:val="0"/>
        <w:adjustRightInd w:val="0"/>
        <w:ind w:left="1080"/>
        <w:rPr>
          <w:rFonts w:ascii="Times New Roman" w:hAnsi="Times New Roman"/>
        </w:rPr>
      </w:pPr>
      <w:r w:rsidRPr="00244D9A">
        <w:rPr>
          <w:rFonts w:ascii="Times New Roman" w:hAnsi="Times New Roman"/>
        </w:rPr>
        <w:t>14 more contacts that those shown on site G</w:t>
      </w:r>
      <w:r w:rsidR="008049F6" w:rsidRPr="00244D9A">
        <w:rPr>
          <w:rFonts w:ascii="Times New Roman" w:hAnsi="Times New Roman"/>
        </w:rPr>
        <w:t xml:space="preserve">. </w:t>
      </w:r>
    </w:p>
    <w:p w14:paraId="6ACBD9DE" w14:textId="5795474B" w:rsidR="008049F6" w:rsidRPr="00244D9A" w:rsidRDefault="002A084E" w:rsidP="00A43D0F">
      <w:pPr>
        <w:numPr>
          <w:ilvl w:val="0"/>
          <w:numId w:val="42"/>
        </w:numPr>
        <w:autoSpaceDE w:val="0"/>
        <w:autoSpaceDN w:val="0"/>
        <w:adjustRightInd w:val="0"/>
        <w:ind w:left="1080"/>
        <w:rPr>
          <w:rFonts w:ascii="Times New Roman" w:hAnsi="Times New Roman"/>
        </w:rPr>
      </w:pPr>
      <w:r w:rsidRPr="00244D9A">
        <w:rPr>
          <w:rFonts w:ascii="Times New Roman" w:hAnsi="Times New Roman"/>
        </w:rPr>
        <w:t>1.7</w:t>
      </w:r>
      <w:r w:rsidR="008049F6" w:rsidRPr="00244D9A">
        <w:rPr>
          <w:rFonts w:ascii="Times New Roman" w:hAnsi="Times New Roman"/>
        </w:rPr>
        <w:t xml:space="preserve"> more contacts than those </w:t>
      </w:r>
      <w:r w:rsidRPr="00244D9A">
        <w:rPr>
          <w:rFonts w:ascii="Times New Roman" w:hAnsi="Times New Roman"/>
        </w:rPr>
        <w:t>shown on site G</w:t>
      </w:r>
      <w:r w:rsidR="008049F6" w:rsidRPr="00244D9A">
        <w:rPr>
          <w:rFonts w:ascii="Times New Roman" w:hAnsi="Times New Roman"/>
        </w:rPr>
        <w:t xml:space="preserve">. </w:t>
      </w:r>
    </w:p>
    <w:p w14:paraId="4C4A0BDA" w14:textId="7CBFAAC9" w:rsidR="008049F6" w:rsidRPr="00244D9A" w:rsidRDefault="002A084E" w:rsidP="00A43D0F">
      <w:pPr>
        <w:numPr>
          <w:ilvl w:val="0"/>
          <w:numId w:val="42"/>
        </w:numPr>
        <w:autoSpaceDE w:val="0"/>
        <w:autoSpaceDN w:val="0"/>
        <w:adjustRightInd w:val="0"/>
        <w:ind w:left="1080"/>
        <w:rPr>
          <w:rFonts w:ascii="Times New Roman" w:hAnsi="Times New Roman"/>
        </w:rPr>
      </w:pPr>
      <w:r w:rsidRPr="00244D9A">
        <w:rPr>
          <w:rFonts w:ascii="Times New Roman" w:hAnsi="Times New Roman"/>
        </w:rPr>
        <w:t>3.7</w:t>
      </w:r>
      <w:r w:rsidR="008049F6" w:rsidRPr="00244D9A">
        <w:rPr>
          <w:rFonts w:ascii="Times New Roman" w:hAnsi="Times New Roman"/>
        </w:rPr>
        <w:t xml:space="preserve"> more contacts than those </w:t>
      </w:r>
      <w:r w:rsidRPr="00244D9A">
        <w:rPr>
          <w:rFonts w:ascii="Times New Roman" w:hAnsi="Times New Roman"/>
        </w:rPr>
        <w:t>shown on site G</w:t>
      </w:r>
      <w:r w:rsidR="008049F6" w:rsidRPr="00244D9A">
        <w:rPr>
          <w:rFonts w:ascii="Times New Roman" w:hAnsi="Times New Roman"/>
        </w:rPr>
        <w:t xml:space="preserve">. </w:t>
      </w:r>
    </w:p>
    <w:p w14:paraId="371D76D4" w14:textId="2BAB0F12" w:rsidR="00FF7CF8" w:rsidRPr="00244D9A" w:rsidRDefault="00A43D0F" w:rsidP="00443C0F">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The fitted model implies that an increase of 10 more pages of advertising on site B will generate on average about</w:t>
      </w:r>
    </w:p>
    <w:p w14:paraId="4D2C0D3F" w14:textId="2E04F69D" w:rsidR="00A43D0F" w:rsidRPr="00244D9A" w:rsidRDefault="00A43D0F" w:rsidP="00A43D0F">
      <w:pPr>
        <w:numPr>
          <w:ilvl w:val="0"/>
          <w:numId w:val="43"/>
        </w:numPr>
        <w:autoSpaceDE w:val="0"/>
        <w:autoSpaceDN w:val="0"/>
        <w:adjustRightInd w:val="0"/>
        <w:ind w:left="1080"/>
        <w:rPr>
          <w:rFonts w:ascii="Times New Roman" w:hAnsi="Times New Roman"/>
        </w:rPr>
      </w:pPr>
      <w:r w:rsidRPr="00244D9A">
        <w:rPr>
          <w:rFonts w:ascii="Times New Roman" w:hAnsi="Times New Roman"/>
        </w:rPr>
        <w:t xml:space="preserve">18 more contacts. </w:t>
      </w:r>
    </w:p>
    <w:p w14:paraId="6D978964" w14:textId="697EAF9F" w:rsidR="00A43D0F" w:rsidRPr="00244D9A" w:rsidRDefault="00A43D0F" w:rsidP="00A43D0F">
      <w:pPr>
        <w:numPr>
          <w:ilvl w:val="0"/>
          <w:numId w:val="43"/>
        </w:numPr>
        <w:autoSpaceDE w:val="0"/>
        <w:autoSpaceDN w:val="0"/>
        <w:adjustRightInd w:val="0"/>
        <w:ind w:left="1080"/>
        <w:rPr>
          <w:rFonts w:ascii="Times New Roman" w:hAnsi="Times New Roman"/>
        </w:rPr>
      </w:pPr>
      <w:r w:rsidRPr="00244D9A">
        <w:rPr>
          <w:rFonts w:ascii="Times New Roman" w:hAnsi="Times New Roman"/>
        </w:rPr>
        <w:t xml:space="preserve">36 more contacts. </w:t>
      </w:r>
    </w:p>
    <w:p w14:paraId="38928E55" w14:textId="696B150A" w:rsidR="00A43D0F" w:rsidRPr="00244D9A" w:rsidRDefault="00A43D0F" w:rsidP="00A43D0F">
      <w:pPr>
        <w:numPr>
          <w:ilvl w:val="0"/>
          <w:numId w:val="43"/>
        </w:numPr>
        <w:autoSpaceDE w:val="0"/>
        <w:autoSpaceDN w:val="0"/>
        <w:adjustRightInd w:val="0"/>
        <w:ind w:left="1080"/>
        <w:rPr>
          <w:rFonts w:ascii="Times New Roman" w:hAnsi="Times New Roman"/>
        </w:rPr>
      </w:pPr>
      <w:r w:rsidRPr="00244D9A">
        <w:rPr>
          <w:rFonts w:ascii="Times New Roman" w:hAnsi="Times New Roman"/>
        </w:rPr>
        <w:t xml:space="preserve">54 more contacts. </w:t>
      </w:r>
    </w:p>
    <w:p w14:paraId="74980449" w14:textId="06E96C5E" w:rsidR="00A43D0F" w:rsidRPr="00244D9A" w:rsidRDefault="00A43D0F" w:rsidP="00A43D0F">
      <w:pPr>
        <w:numPr>
          <w:ilvl w:val="0"/>
          <w:numId w:val="43"/>
        </w:numPr>
        <w:autoSpaceDE w:val="0"/>
        <w:autoSpaceDN w:val="0"/>
        <w:adjustRightInd w:val="0"/>
        <w:ind w:left="1080"/>
        <w:rPr>
          <w:rFonts w:ascii="Times New Roman" w:hAnsi="Times New Roman"/>
        </w:rPr>
      </w:pPr>
      <w:r w:rsidRPr="00244D9A">
        <w:rPr>
          <w:rFonts w:ascii="Times New Roman" w:hAnsi="Times New Roman"/>
        </w:rPr>
        <w:t xml:space="preserve">170 more contacts. </w:t>
      </w:r>
    </w:p>
    <w:p w14:paraId="1385B94D" w14:textId="0B8D78E0" w:rsidR="00A43D0F" w:rsidRPr="00244D9A" w:rsidRDefault="00A43D0F" w:rsidP="00A43D0F">
      <w:pPr>
        <w:numPr>
          <w:ilvl w:val="0"/>
          <w:numId w:val="43"/>
        </w:numPr>
        <w:autoSpaceDE w:val="0"/>
        <w:autoSpaceDN w:val="0"/>
        <w:adjustRightInd w:val="0"/>
        <w:ind w:left="1080"/>
        <w:rPr>
          <w:rFonts w:ascii="Times New Roman" w:hAnsi="Times New Roman"/>
        </w:rPr>
      </w:pPr>
      <w:r w:rsidRPr="00244D9A">
        <w:rPr>
          <w:rFonts w:ascii="Times New Roman" w:hAnsi="Times New Roman"/>
        </w:rPr>
        <w:t xml:space="preserve">0 more contacts. </w:t>
      </w:r>
    </w:p>
    <w:p w14:paraId="2A98096A" w14:textId="7EEBC762" w:rsidR="00FF7CF8" w:rsidRPr="00244D9A" w:rsidRDefault="00C96E1D" w:rsidP="00443C0F">
      <w:pPr>
        <w:numPr>
          <w:ilvl w:val="0"/>
          <w:numId w:val="1"/>
        </w:numPr>
        <w:autoSpaceDE w:val="0"/>
        <w:autoSpaceDN w:val="0"/>
        <w:adjustRightInd w:val="0"/>
        <w:spacing w:before="120"/>
        <w:ind w:left="360"/>
        <w:rPr>
          <w:rFonts w:ascii="TimesNewRomanPSMT" w:hAnsi="TimesNewRomanPSMT" w:cs="TimesNewRomanPSMT"/>
        </w:rPr>
      </w:pPr>
      <w:r w:rsidRPr="00244D9A">
        <w:lastRenderedPageBreak/>
        <w:t xml:space="preserve">The seller plans to show 13 pages of advertising on each of these sites. This model suggests that the </w:t>
      </w:r>
      <w:r w:rsidRPr="00244D9A">
        <w:rPr>
          <w:i/>
        </w:rPr>
        <w:t>difference</w:t>
      </w:r>
      <w:r w:rsidRPr="00244D9A">
        <w:t>, on average, in contacts generated by the two sites will be</w:t>
      </w:r>
      <w:r w:rsidR="002F2DC1">
        <w:t xml:space="preserve"> about</w:t>
      </w:r>
    </w:p>
    <w:p w14:paraId="55F2C699" w14:textId="680CDBE4" w:rsidR="00C96E1D" w:rsidRPr="00244D9A" w:rsidRDefault="00C96E1D" w:rsidP="00B23B25">
      <w:pPr>
        <w:numPr>
          <w:ilvl w:val="0"/>
          <w:numId w:val="44"/>
        </w:numPr>
        <w:autoSpaceDE w:val="0"/>
        <w:autoSpaceDN w:val="0"/>
        <w:adjustRightInd w:val="0"/>
        <w:ind w:left="1080"/>
        <w:rPr>
          <w:rFonts w:ascii="Times New Roman" w:hAnsi="Times New Roman"/>
        </w:rPr>
      </w:pPr>
      <w:r w:rsidRPr="00244D9A">
        <w:t>Not statistically significantly different from zero.</w:t>
      </w:r>
      <w:r w:rsidR="00B23B25" w:rsidRPr="00244D9A">
        <w:rPr>
          <w:rFonts w:ascii="Times New Roman" w:hAnsi="Times New Roman"/>
        </w:rPr>
        <w:t xml:space="preserve"> </w:t>
      </w:r>
    </w:p>
    <w:p w14:paraId="5DB9BEDC" w14:textId="7D7D9530" w:rsidR="00C96E1D" w:rsidRPr="00244D9A" w:rsidRDefault="00C96E1D" w:rsidP="00B23B25">
      <w:pPr>
        <w:numPr>
          <w:ilvl w:val="0"/>
          <w:numId w:val="44"/>
        </w:numPr>
        <w:autoSpaceDE w:val="0"/>
        <w:autoSpaceDN w:val="0"/>
        <w:adjustRightInd w:val="0"/>
        <w:ind w:left="1080"/>
        <w:rPr>
          <w:rFonts w:ascii="Times New Roman" w:hAnsi="Times New Roman"/>
        </w:rPr>
      </w:pPr>
      <w:r w:rsidRPr="00244D9A">
        <w:t xml:space="preserve">17 more contacts generated by ads </w:t>
      </w:r>
      <w:r w:rsidR="001A1310" w:rsidRPr="00244D9A">
        <w:t>on site B</w:t>
      </w:r>
      <w:r w:rsidRPr="00244D9A">
        <w:t>.</w:t>
      </w:r>
      <w:r w:rsidR="00B23B25" w:rsidRPr="00244D9A">
        <w:rPr>
          <w:rFonts w:ascii="Times New Roman" w:hAnsi="Times New Roman"/>
        </w:rPr>
        <w:t xml:space="preserve"> </w:t>
      </w:r>
    </w:p>
    <w:p w14:paraId="79D3E568" w14:textId="42AE9D9D" w:rsidR="00B23B25" w:rsidRPr="00244D9A" w:rsidRDefault="00C96E1D" w:rsidP="00B23B25">
      <w:pPr>
        <w:numPr>
          <w:ilvl w:val="0"/>
          <w:numId w:val="44"/>
        </w:numPr>
        <w:autoSpaceDE w:val="0"/>
        <w:autoSpaceDN w:val="0"/>
        <w:adjustRightInd w:val="0"/>
        <w:ind w:left="1080"/>
        <w:rPr>
          <w:rFonts w:ascii="Times New Roman" w:hAnsi="Times New Roman"/>
        </w:rPr>
      </w:pPr>
      <w:r w:rsidRPr="00244D9A">
        <w:t>3</w:t>
      </w:r>
      <w:r w:rsidR="002F2DC1">
        <w:t>4</w:t>
      </w:r>
      <w:r w:rsidRPr="00244D9A">
        <w:t xml:space="preserve"> more contacts generated by ads </w:t>
      </w:r>
      <w:r w:rsidR="001A1310" w:rsidRPr="00244D9A">
        <w:t>on site B</w:t>
      </w:r>
      <w:r w:rsidRPr="00244D9A">
        <w:t>.</w:t>
      </w:r>
      <w:r w:rsidR="00B23B25" w:rsidRPr="00244D9A">
        <w:rPr>
          <w:rFonts w:ascii="Times New Roman" w:hAnsi="Times New Roman"/>
        </w:rPr>
        <w:t xml:space="preserve"> </w:t>
      </w:r>
    </w:p>
    <w:p w14:paraId="78742516" w14:textId="250AD0DA" w:rsidR="00B23B25" w:rsidRPr="00244D9A" w:rsidRDefault="00C96E1D" w:rsidP="00B23B25">
      <w:pPr>
        <w:numPr>
          <w:ilvl w:val="0"/>
          <w:numId w:val="44"/>
        </w:numPr>
        <w:autoSpaceDE w:val="0"/>
        <w:autoSpaceDN w:val="0"/>
        <w:adjustRightInd w:val="0"/>
        <w:ind w:left="1080"/>
        <w:rPr>
          <w:rFonts w:ascii="Times New Roman" w:hAnsi="Times New Roman"/>
        </w:rPr>
      </w:pPr>
      <w:r w:rsidRPr="00244D9A">
        <w:t xml:space="preserve">17 more contacts generated by ads </w:t>
      </w:r>
      <w:r w:rsidR="001A1310" w:rsidRPr="00244D9A">
        <w:t>on site G</w:t>
      </w:r>
      <w:r w:rsidRPr="00244D9A">
        <w:t>.</w:t>
      </w:r>
      <w:r w:rsidR="00B23B25" w:rsidRPr="00244D9A">
        <w:rPr>
          <w:rFonts w:ascii="Times New Roman" w:hAnsi="Times New Roman"/>
        </w:rPr>
        <w:t xml:space="preserve"> </w:t>
      </w:r>
    </w:p>
    <w:p w14:paraId="716E3EE7" w14:textId="38E18F94" w:rsidR="00B23B25" w:rsidRPr="00244D9A" w:rsidRDefault="00C96E1D" w:rsidP="00B23B25">
      <w:pPr>
        <w:numPr>
          <w:ilvl w:val="0"/>
          <w:numId w:val="44"/>
        </w:numPr>
        <w:autoSpaceDE w:val="0"/>
        <w:autoSpaceDN w:val="0"/>
        <w:adjustRightInd w:val="0"/>
        <w:ind w:left="1080"/>
        <w:rPr>
          <w:rFonts w:ascii="Times New Roman" w:hAnsi="Times New Roman"/>
        </w:rPr>
      </w:pPr>
      <w:r w:rsidRPr="00244D9A">
        <w:t>This comparison ca</w:t>
      </w:r>
      <w:r w:rsidR="001A1310" w:rsidRPr="00244D9A">
        <w:t xml:space="preserve">nnot be made in the presence of an </w:t>
      </w:r>
      <w:r w:rsidRPr="00244D9A">
        <w:t>interaction.</w:t>
      </w:r>
      <w:r w:rsidR="00B23B25" w:rsidRPr="00244D9A">
        <w:rPr>
          <w:rFonts w:ascii="Times New Roman" w:hAnsi="Times New Roman"/>
        </w:rPr>
        <w:t xml:space="preserve"> </w:t>
      </w:r>
    </w:p>
    <w:p w14:paraId="1A99EB64" w14:textId="1BDA856C" w:rsidR="00FF7CF8" w:rsidRPr="00244D9A" w:rsidRDefault="001D7105" w:rsidP="00443C0F">
      <w:pPr>
        <w:numPr>
          <w:ilvl w:val="0"/>
          <w:numId w:val="1"/>
        </w:numPr>
        <w:autoSpaceDE w:val="0"/>
        <w:autoSpaceDN w:val="0"/>
        <w:adjustRightInd w:val="0"/>
        <w:spacing w:before="120"/>
        <w:ind w:left="360"/>
        <w:rPr>
          <w:rFonts w:ascii="TimesNewRomanPSMT" w:hAnsi="TimesNewRomanPSMT" w:cs="TimesNewRomanPSMT"/>
        </w:rPr>
      </w:pPr>
      <w:r w:rsidRPr="00244D9A">
        <w:t xml:space="preserve">An assumption of the multiple regression </w:t>
      </w:r>
      <w:proofErr w:type="gramStart"/>
      <w:r w:rsidRPr="00244D9A">
        <w:t>model</w:t>
      </w:r>
      <w:proofErr w:type="gramEnd"/>
      <w:r w:rsidRPr="00244D9A">
        <w:t xml:space="preserve"> is the equality of the variance of the errors in the groups defined by the two sites.  To check this assumption, one should</w:t>
      </w:r>
    </w:p>
    <w:p w14:paraId="1F954040" w14:textId="7B43F381" w:rsidR="001D7105" w:rsidRPr="00244D9A" w:rsidRDefault="00277F4E" w:rsidP="001D7105">
      <w:pPr>
        <w:numPr>
          <w:ilvl w:val="0"/>
          <w:numId w:val="45"/>
        </w:numPr>
        <w:autoSpaceDE w:val="0"/>
        <w:autoSpaceDN w:val="0"/>
        <w:adjustRightInd w:val="0"/>
        <w:ind w:left="1080"/>
        <w:rPr>
          <w:rFonts w:ascii="Times New Roman" w:hAnsi="Times New Roman"/>
        </w:rPr>
      </w:pPr>
      <w:r w:rsidRPr="00244D9A">
        <w:t>Inspect</w:t>
      </w:r>
      <w:r w:rsidR="001D7105" w:rsidRPr="00244D9A">
        <w:t xml:space="preserve"> the normal quantile plot of the residuals.</w:t>
      </w:r>
      <w:r w:rsidR="001D7105" w:rsidRPr="00244D9A">
        <w:rPr>
          <w:rFonts w:ascii="Times New Roman" w:hAnsi="Times New Roman"/>
        </w:rPr>
        <w:t xml:space="preserve"> </w:t>
      </w:r>
    </w:p>
    <w:p w14:paraId="3D392145" w14:textId="7F5B8A4E" w:rsidR="001D7105" w:rsidRPr="00244D9A" w:rsidRDefault="00277F4E" w:rsidP="001D7105">
      <w:pPr>
        <w:numPr>
          <w:ilvl w:val="0"/>
          <w:numId w:val="45"/>
        </w:numPr>
        <w:autoSpaceDE w:val="0"/>
        <w:autoSpaceDN w:val="0"/>
        <w:adjustRightInd w:val="0"/>
        <w:ind w:left="1080"/>
        <w:rPr>
          <w:rFonts w:ascii="Times New Roman" w:hAnsi="Times New Roman"/>
        </w:rPr>
      </w:pPr>
      <w:r w:rsidRPr="00244D9A">
        <w:t>Run</w:t>
      </w:r>
      <w:r w:rsidR="001D7105" w:rsidRPr="00244D9A">
        <w:t xml:space="preserve"> a two-sample t-test of the</w:t>
      </w:r>
      <w:r w:rsidR="00210CA1" w:rsidRPr="00244D9A">
        <w:t xml:space="preserve"> average of the residuals grouped</w:t>
      </w:r>
      <w:r w:rsidR="001D7105" w:rsidRPr="00244D9A">
        <w:t xml:space="preserve"> </w:t>
      </w:r>
      <w:r w:rsidR="00210CA1" w:rsidRPr="00244D9A">
        <w:t>by</w:t>
      </w:r>
      <w:r w:rsidR="001D7105" w:rsidRPr="00244D9A">
        <w:t xml:space="preserve"> site.</w:t>
      </w:r>
      <w:r w:rsidR="001D7105" w:rsidRPr="00244D9A">
        <w:rPr>
          <w:rFonts w:ascii="Times New Roman" w:hAnsi="Times New Roman"/>
        </w:rPr>
        <w:t xml:space="preserve"> </w:t>
      </w:r>
    </w:p>
    <w:p w14:paraId="57FB90CF" w14:textId="68EF37A7" w:rsidR="001D7105" w:rsidRPr="00244D9A" w:rsidRDefault="001D7105" w:rsidP="001D7105">
      <w:pPr>
        <w:numPr>
          <w:ilvl w:val="0"/>
          <w:numId w:val="45"/>
        </w:numPr>
        <w:autoSpaceDE w:val="0"/>
        <w:autoSpaceDN w:val="0"/>
        <w:adjustRightInd w:val="0"/>
        <w:ind w:left="1080"/>
        <w:rPr>
          <w:rFonts w:ascii="Times New Roman" w:hAnsi="Times New Roman"/>
        </w:rPr>
      </w:pPr>
      <w:r w:rsidRPr="00244D9A">
        <w:t>Add an interaction term to the fitted model.</w:t>
      </w:r>
      <w:r w:rsidRPr="00244D9A">
        <w:rPr>
          <w:rFonts w:ascii="Times New Roman" w:hAnsi="Times New Roman"/>
        </w:rPr>
        <w:t xml:space="preserve"> </w:t>
      </w:r>
    </w:p>
    <w:p w14:paraId="1EC5A5EB" w14:textId="26B5CCFC" w:rsidR="001D7105" w:rsidRPr="00244D9A" w:rsidRDefault="00277F4E" w:rsidP="001D7105">
      <w:pPr>
        <w:numPr>
          <w:ilvl w:val="0"/>
          <w:numId w:val="45"/>
        </w:numPr>
        <w:autoSpaceDE w:val="0"/>
        <w:autoSpaceDN w:val="0"/>
        <w:adjustRightInd w:val="0"/>
        <w:ind w:left="1080"/>
        <w:rPr>
          <w:rFonts w:ascii="Times New Roman" w:hAnsi="Times New Roman"/>
        </w:rPr>
      </w:pPr>
      <w:r w:rsidRPr="00244D9A">
        <w:t>Inspect</w:t>
      </w:r>
      <w:r w:rsidR="001D7105" w:rsidRPr="00244D9A">
        <w:t xml:space="preserve"> comparison boxplots of the two groups of residuals defined by the sites.</w:t>
      </w:r>
      <w:r w:rsidR="001D7105" w:rsidRPr="00244D9A">
        <w:rPr>
          <w:rFonts w:ascii="Times New Roman" w:hAnsi="Times New Roman"/>
        </w:rPr>
        <w:t xml:space="preserve"> </w:t>
      </w:r>
    </w:p>
    <w:p w14:paraId="4FE74ACF" w14:textId="4EB5ED31" w:rsidR="001D7105" w:rsidRPr="00244D9A" w:rsidRDefault="00277F4E" w:rsidP="001D7105">
      <w:pPr>
        <w:numPr>
          <w:ilvl w:val="0"/>
          <w:numId w:val="45"/>
        </w:numPr>
        <w:autoSpaceDE w:val="0"/>
        <w:autoSpaceDN w:val="0"/>
        <w:adjustRightInd w:val="0"/>
        <w:ind w:left="1080"/>
        <w:rPr>
          <w:rFonts w:ascii="Times New Roman" w:hAnsi="Times New Roman"/>
        </w:rPr>
      </w:pPr>
      <w:r w:rsidRPr="00244D9A">
        <w:t>Inspect</w:t>
      </w:r>
      <w:r w:rsidR="001D7105" w:rsidRPr="00244D9A">
        <w:t xml:space="preserve"> comparison boxplots of the number of contacts defined by the two sites.</w:t>
      </w:r>
      <w:r w:rsidR="001D7105" w:rsidRPr="00244D9A">
        <w:rPr>
          <w:rFonts w:ascii="Times New Roman" w:hAnsi="Times New Roman"/>
        </w:rPr>
        <w:t xml:space="preserve"> </w:t>
      </w:r>
    </w:p>
    <w:p w14:paraId="6CB78D8C" w14:textId="31081F20" w:rsidR="00FF7CF8" w:rsidRPr="00244D9A" w:rsidRDefault="008B1975" w:rsidP="00443C0F">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Because the data measure the response of the two sites during the same weeks, we should suspect which of the following assumptions of the MRM is false?</w:t>
      </w:r>
    </w:p>
    <w:p w14:paraId="25555F7B" w14:textId="77777777" w:rsidR="008B1975" w:rsidRPr="00244D9A" w:rsidRDefault="008B1975" w:rsidP="008B1975">
      <w:pPr>
        <w:numPr>
          <w:ilvl w:val="0"/>
          <w:numId w:val="46"/>
        </w:numPr>
        <w:autoSpaceDE w:val="0"/>
        <w:autoSpaceDN w:val="0"/>
        <w:adjustRightInd w:val="0"/>
        <w:ind w:left="1080"/>
        <w:rPr>
          <w:rFonts w:ascii="Times New Roman" w:hAnsi="Times New Roman"/>
        </w:rPr>
      </w:pPr>
      <w:r w:rsidRPr="00244D9A">
        <w:rPr>
          <w:rFonts w:ascii="Times New Roman" w:hAnsi="Times New Roman"/>
        </w:rPr>
        <w:t xml:space="preserve">The observations are independent. </w:t>
      </w:r>
    </w:p>
    <w:p w14:paraId="5FCE148B" w14:textId="26814D80" w:rsidR="008B1975" w:rsidRPr="00244D9A" w:rsidRDefault="008B1975" w:rsidP="008B1975">
      <w:pPr>
        <w:numPr>
          <w:ilvl w:val="0"/>
          <w:numId w:val="46"/>
        </w:numPr>
        <w:autoSpaceDE w:val="0"/>
        <w:autoSpaceDN w:val="0"/>
        <w:adjustRightInd w:val="0"/>
        <w:ind w:left="1080"/>
        <w:rPr>
          <w:rFonts w:ascii="Times New Roman" w:hAnsi="Times New Roman"/>
        </w:rPr>
      </w:pPr>
      <w:r w:rsidRPr="00244D9A">
        <w:rPr>
          <w:rFonts w:ascii="Times New Roman" w:hAnsi="Times New Roman"/>
        </w:rPr>
        <w:t xml:space="preserve">The effect of each explanatory variable is linear. </w:t>
      </w:r>
    </w:p>
    <w:p w14:paraId="55B9786C" w14:textId="09B5D5BB" w:rsidR="008B1975" w:rsidRPr="00244D9A" w:rsidRDefault="008B1975" w:rsidP="008B1975">
      <w:pPr>
        <w:numPr>
          <w:ilvl w:val="0"/>
          <w:numId w:val="46"/>
        </w:numPr>
        <w:autoSpaceDE w:val="0"/>
        <w:autoSpaceDN w:val="0"/>
        <w:adjustRightInd w:val="0"/>
        <w:ind w:left="1080"/>
        <w:rPr>
          <w:rFonts w:ascii="Times New Roman" w:hAnsi="Times New Roman"/>
        </w:rPr>
      </w:pPr>
      <w:r w:rsidRPr="00244D9A">
        <w:rPr>
          <w:rFonts w:ascii="Times New Roman" w:hAnsi="Times New Roman"/>
        </w:rPr>
        <w:t xml:space="preserve">The effect of each explanatory variable is constant. </w:t>
      </w:r>
    </w:p>
    <w:p w14:paraId="2773E2FF" w14:textId="378E18AF" w:rsidR="008B1975" w:rsidRPr="00244D9A" w:rsidRDefault="008B1975" w:rsidP="008B1975">
      <w:pPr>
        <w:numPr>
          <w:ilvl w:val="0"/>
          <w:numId w:val="46"/>
        </w:numPr>
        <w:autoSpaceDE w:val="0"/>
        <w:autoSpaceDN w:val="0"/>
        <w:adjustRightInd w:val="0"/>
        <w:ind w:left="1080"/>
        <w:rPr>
          <w:rFonts w:ascii="Times New Roman" w:hAnsi="Times New Roman"/>
        </w:rPr>
      </w:pPr>
      <w:r w:rsidRPr="00244D9A">
        <w:rPr>
          <w:rFonts w:ascii="Times New Roman" w:hAnsi="Times New Roman"/>
        </w:rPr>
        <w:t xml:space="preserve">The observations have equal error variance. </w:t>
      </w:r>
    </w:p>
    <w:p w14:paraId="23D818B8" w14:textId="32F6785B" w:rsidR="008B1975" w:rsidRPr="00244D9A" w:rsidRDefault="008B1975" w:rsidP="008B1975">
      <w:pPr>
        <w:numPr>
          <w:ilvl w:val="0"/>
          <w:numId w:val="46"/>
        </w:numPr>
        <w:autoSpaceDE w:val="0"/>
        <w:autoSpaceDN w:val="0"/>
        <w:adjustRightInd w:val="0"/>
        <w:ind w:left="1080"/>
        <w:rPr>
          <w:rFonts w:ascii="Times New Roman" w:hAnsi="Times New Roman"/>
        </w:rPr>
      </w:pPr>
      <w:r w:rsidRPr="00244D9A">
        <w:rPr>
          <w:rFonts w:ascii="Times New Roman" w:hAnsi="Times New Roman"/>
        </w:rPr>
        <w:t>The underlying model errors are normally distributed.</w:t>
      </w:r>
    </w:p>
    <w:p w14:paraId="3F90CCA8" w14:textId="77777777" w:rsidR="008B1975" w:rsidRPr="00244D9A" w:rsidRDefault="008B1975" w:rsidP="006268D6">
      <w:pPr>
        <w:autoSpaceDE w:val="0"/>
        <w:autoSpaceDN w:val="0"/>
        <w:adjustRightInd w:val="0"/>
        <w:spacing w:before="120"/>
        <w:rPr>
          <w:rFonts w:ascii="Times New Roman" w:hAnsi="Times New Roman"/>
        </w:rPr>
      </w:pPr>
    </w:p>
    <w:p w14:paraId="2252A333" w14:textId="77777777" w:rsidR="004711F2" w:rsidRPr="00244D9A" w:rsidRDefault="004711F2">
      <w:pPr>
        <w:rPr>
          <w:rFonts w:ascii="Times New Roman" w:hAnsi="Times New Roman"/>
        </w:rPr>
      </w:pPr>
      <w:r w:rsidRPr="00244D9A">
        <w:rPr>
          <w:rFonts w:ascii="Times New Roman" w:hAnsi="Times New Roman"/>
        </w:rPr>
        <w:br w:type="page"/>
      </w:r>
    </w:p>
    <w:p w14:paraId="73584078" w14:textId="08C956CB" w:rsidR="006268D6" w:rsidRPr="00244D9A" w:rsidRDefault="004711F2" w:rsidP="006268D6">
      <w:pPr>
        <w:autoSpaceDE w:val="0"/>
        <w:autoSpaceDN w:val="0"/>
        <w:adjustRightInd w:val="0"/>
        <w:spacing w:before="120"/>
        <w:rPr>
          <w:rFonts w:ascii="Times New Roman" w:hAnsi="Times New Roman"/>
        </w:rPr>
      </w:pPr>
      <w:r w:rsidRPr="00C82F82">
        <w:rPr>
          <w:rFonts w:ascii="Times New Roman" w:hAnsi="Times New Roman"/>
          <w:b/>
        </w:rPr>
        <w:lastRenderedPageBreak/>
        <w:t>(Q45-50)</w:t>
      </w:r>
      <w:r w:rsidRPr="00244D9A">
        <w:rPr>
          <w:rFonts w:ascii="Times New Roman" w:hAnsi="Times New Roman"/>
        </w:rPr>
        <w:t xml:space="preserve"> </w:t>
      </w:r>
      <w:r w:rsidR="006268D6" w:rsidRPr="00244D9A">
        <w:rPr>
          <w:rFonts w:ascii="Times New Roman" w:hAnsi="Times New Roman"/>
        </w:rPr>
        <w:t xml:space="preserve">A </w:t>
      </w:r>
      <w:r w:rsidR="00D5759F" w:rsidRPr="00244D9A">
        <w:rPr>
          <w:rFonts w:ascii="Times New Roman" w:hAnsi="Times New Roman"/>
        </w:rPr>
        <w:t>seller</w:t>
      </w:r>
      <w:r w:rsidR="006268D6" w:rsidRPr="00244D9A">
        <w:rPr>
          <w:rFonts w:ascii="Times New Roman" w:hAnsi="Times New Roman"/>
        </w:rPr>
        <w:t xml:space="preserve"> of children’s toys has been studying the allocation of its historical advertising between printed advertisements, such as those mailed directly to consumers and in newspapers, and television advertising, particularly concentrated </w:t>
      </w:r>
      <w:r w:rsidR="00D5759F" w:rsidRPr="00244D9A">
        <w:rPr>
          <w:rFonts w:ascii="Times New Roman" w:hAnsi="Times New Roman"/>
        </w:rPr>
        <w:t>during Saturday morning</w:t>
      </w:r>
      <w:r w:rsidR="006268D6" w:rsidRPr="00244D9A">
        <w:rPr>
          <w:rFonts w:ascii="Times New Roman" w:hAnsi="Times New Roman"/>
        </w:rPr>
        <w:t xml:space="preserve"> cartoons.  The data give the annual sales of its products and the spending on television and printed advertisements over the past 30 years.  All amounts are expressed on the scale of the natural log of US dollars. (The natural log is the logarithm to base</w:t>
      </w:r>
      <w:r w:rsidR="00F62993" w:rsidRPr="00244D9A">
        <w:rPr>
          <w:rFonts w:ascii="Times New Roman" w:hAnsi="Times New Roman"/>
        </w:rPr>
        <w:t xml:space="preserve"> e).  The output shows two simple regressions and a multiple regression.</w:t>
      </w:r>
    </w:p>
    <w:p w14:paraId="72B05FCD" w14:textId="0B694577" w:rsidR="006268D6" w:rsidRPr="00244D9A" w:rsidRDefault="004711F2" w:rsidP="006268D6">
      <w:pPr>
        <w:autoSpaceDE w:val="0"/>
        <w:autoSpaceDN w:val="0"/>
        <w:adjustRightInd w:val="0"/>
        <w:spacing w:before="120"/>
        <w:rPr>
          <w:rFonts w:ascii="Times New Roman" w:hAnsi="Times New Roman"/>
        </w:rPr>
      </w:pPr>
      <w:r w:rsidRPr="00244D9A">
        <w:rPr>
          <w:rFonts w:ascii="Times New Roman" w:hAnsi="Times New Roman"/>
          <w:noProof/>
        </w:rPr>
        <w:drawing>
          <wp:inline distT="0" distB="0" distL="0" distR="0" wp14:anchorId="4ACCC95B" wp14:editId="2CB3C76A">
            <wp:extent cx="2491250" cy="183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1880" cy="1837961"/>
                    </a:xfrm>
                    <a:prstGeom prst="rect">
                      <a:avLst/>
                    </a:prstGeom>
                    <a:noFill/>
                    <a:ln>
                      <a:noFill/>
                    </a:ln>
                  </pic:spPr>
                </pic:pic>
              </a:graphicData>
            </a:graphic>
          </wp:inline>
        </w:drawing>
      </w:r>
      <w:r w:rsidRPr="00244D9A">
        <w:rPr>
          <w:rFonts w:ascii="Times New Roman" w:hAnsi="Times New Roman"/>
        </w:rPr>
        <w:t xml:space="preserve">     </w:t>
      </w:r>
      <w:r w:rsidRPr="00244D9A">
        <w:rPr>
          <w:rFonts w:ascii="Times New Roman" w:hAnsi="Times New Roman"/>
          <w:noProof/>
        </w:rPr>
        <w:drawing>
          <wp:inline distT="0" distB="0" distL="0" distR="0" wp14:anchorId="54ABB277" wp14:editId="447F2E66">
            <wp:extent cx="2432397" cy="1794087"/>
            <wp:effectExtent l="0" t="0" r="635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397" cy="1794087"/>
                    </a:xfrm>
                    <a:prstGeom prst="rect">
                      <a:avLst/>
                    </a:prstGeom>
                    <a:noFill/>
                    <a:ln>
                      <a:noFill/>
                    </a:ln>
                  </pic:spPr>
                </pic:pic>
              </a:graphicData>
            </a:graphic>
          </wp:inline>
        </w:drawing>
      </w:r>
    </w:p>
    <w:p w14:paraId="5220D951" w14:textId="3717D0B4" w:rsidR="004711F2" w:rsidRPr="00244D9A" w:rsidRDefault="004711F2" w:rsidP="004711F2">
      <w:pPr>
        <w:spacing w:line="240" w:lineRule="atLeast"/>
        <w:ind w:right="180"/>
        <w:rPr>
          <w:rFonts w:ascii="Geneva" w:hAnsi="Geneva"/>
          <w:sz w:val="20"/>
          <w:szCs w:val="20"/>
        </w:rPr>
      </w:pPr>
      <w:proofErr w:type="gramStart"/>
      <w:r w:rsidRPr="00244D9A">
        <w:rPr>
          <w:rFonts w:ascii="Geneva" w:hAnsi="Geneva"/>
          <w:sz w:val="20"/>
          <w:szCs w:val="20"/>
        </w:rPr>
        <w:t>Log(</w:t>
      </w:r>
      <w:proofErr w:type="gramEnd"/>
      <w:r w:rsidRPr="00244D9A">
        <w:rPr>
          <w:rFonts w:ascii="Geneva" w:hAnsi="Geneva"/>
          <w:sz w:val="20"/>
          <w:szCs w:val="20"/>
        </w:rPr>
        <w:t>Sales</w:t>
      </w:r>
      <w:r w:rsidR="00F62993" w:rsidRPr="00244D9A">
        <w:rPr>
          <w:rFonts w:ascii="Geneva" w:hAnsi="Geneva"/>
          <w:sz w:val="20"/>
          <w:szCs w:val="20"/>
        </w:rPr>
        <w:t>) = 21.8 – 0.28 Log(Print Ads)</w:t>
      </w:r>
      <w:r w:rsidR="00F62993" w:rsidRPr="00244D9A">
        <w:rPr>
          <w:rFonts w:ascii="Geneva" w:hAnsi="Geneva"/>
          <w:sz w:val="20"/>
          <w:szCs w:val="20"/>
        </w:rPr>
        <w:tab/>
      </w:r>
      <w:r w:rsidRPr="00244D9A">
        <w:rPr>
          <w:rFonts w:ascii="Geneva" w:hAnsi="Geneva"/>
          <w:sz w:val="20"/>
          <w:szCs w:val="20"/>
        </w:rPr>
        <w:t>Log(Sales) = 12.0 + 0.40 Log(TV Ads)</w:t>
      </w:r>
    </w:p>
    <w:p w14:paraId="513DE931" w14:textId="177F87BD" w:rsidR="004711F2" w:rsidRPr="00244D9A" w:rsidRDefault="004711F2" w:rsidP="004711F2">
      <w:pPr>
        <w:spacing w:line="240" w:lineRule="atLeast"/>
        <w:ind w:right="180"/>
        <w:rPr>
          <w:rFonts w:ascii="Geneva" w:hAnsi="Geneva"/>
          <w:sz w:val="20"/>
          <w:szCs w:val="20"/>
        </w:rPr>
      </w:pPr>
      <w:r w:rsidRPr="00244D9A">
        <w:rPr>
          <w:rFonts w:ascii="Geneva" w:hAnsi="Geneva"/>
          <w:sz w:val="20"/>
          <w:szCs w:val="20"/>
        </w:rPr>
        <w:t>St</w:t>
      </w:r>
      <w:r w:rsidR="00F62993" w:rsidRPr="00244D9A">
        <w:rPr>
          <w:rFonts w:ascii="Geneva" w:hAnsi="Geneva"/>
          <w:sz w:val="20"/>
          <w:szCs w:val="20"/>
        </w:rPr>
        <w:t>andard error for slope = 0.12</w:t>
      </w:r>
      <w:r w:rsidR="00F62993" w:rsidRPr="00244D9A">
        <w:rPr>
          <w:rFonts w:ascii="Geneva" w:hAnsi="Geneva"/>
          <w:sz w:val="20"/>
          <w:szCs w:val="20"/>
        </w:rPr>
        <w:tab/>
      </w:r>
      <w:r w:rsidR="00F62993" w:rsidRPr="00244D9A">
        <w:rPr>
          <w:rFonts w:ascii="Geneva" w:hAnsi="Geneva"/>
          <w:sz w:val="20"/>
          <w:szCs w:val="20"/>
        </w:rPr>
        <w:tab/>
      </w:r>
      <w:r w:rsidRPr="00244D9A">
        <w:rPr>
          <w:rFonts w:ascii="Geneva" w:hAnsi="Geneva"/>
          <w:sz w:val="20"/>
          <w:szCs w:val="20"/>
        </w:rPr>
        <w:t>Standard error for slope = 0.08</w:t>
      </w:r>
      <w:r w:rsidRPr="00244D9A">
        <w:rPr>
          <w:rFonts w:ascii="Geneva" w:hAnsi="Geneva"/>
          <w:sz w:val="20"/>
          <w:szCs w:val="20"/>
        </w:rPr>
        <w:br/>
        <w:t>SD(residuals) = 0.50</w:t>
      </w:r>
      <w:r w:rsidRPr="00244D9A">
        <w:rPr>
          <w:rFonts w:ascii="Geneva" w:hAnsi="Geneva"/>
          <w:sz w:val="20"/>
          <w:szCs w:val="20"/>
        </w:rPr>
        <w:tab/>
      </w:r>
      <w:r w:rsidRPr="00244D9A">
        <w:rPr>
          <w:rFonts w:ascii="Geneva" w:hAnsi="Geneva"/>
          <w:sz w:val="20"/>
          <w:szCs w:val="20"/>
        </w:rPr>
        <w:tab/>
        <w:t>R</w:t>
      </w:r>
      <w:r w:rsidRPr="00244D9A">
        <w:rPr>
          <w:rFonts w:ascii="Geneva" w:hAnsi="Geneva"/>
          <w:sz w:val="20"/>
          <w:szCs w:val="20"/>
          <w:vertAlign w:val="superscript"/>
        </w:rPr>
        <w:t>2</w:t>
      </w:r>
      <w:r w:rsidR="00F62993" w:rsidRPr="00244D9A">
        <w:rPr>
          <w:rFonts w:ascii="Geneva" w:hAnsi="Geneva"/>
          <w:sz w:val="20"/>
          <w:szCs w:val="20"/>
        </w:rPr>
        <w:t>=0.19</w:t>
      </w:r>
      <w:r w:rsidR="00F62993" w:rsidRPr="00244D9A">
        <w:rPr>
          <w:rFonts w:ascii="Geneva" w:hAnsi="Geneva"/>
          <w:sz w:val="20"/>
          <w:szCs w:val="20"/>
        </w:rPr>
        <w:tab/>
      </w:r>
      <w:proofErr w:type="gramStart"/>
      <w:r w:rsidRPr="00244D9A">
        <w:rPr>
          <w:rFonts w:ascii="Geneva" w:hAnsi="Geneva"/>
          <w:sz w:val="20"/>
          <w:szCs w:val="20"/>
        </w:rPr>
        <w:t>SD(</w:t>
      </w:r>
      <w:proofErr w:type="gramEnd"/>
      <w:r w:rsidRPr="00244D9A">
        <w:rPr>
          <w:rFonts w:ascii="Geneva" w:hAnsi="Geneva"/>
          <w:sz w:val="20"/>
          <w:szCs w:val="20"/>
        </w:rPr>
        <w:t>residuals) = 0.40</w:t>
      </w:r>
      <w:r w:rsidRPr="00244D9A">
        <w:rPr>
          <w:rFonts w:ascii="Geneva" w:hAnsi="Geneva"/>
          <w:sz w:val="20"/>
          <w:szCs w:val="20"/>
        </w:rPr>
        <w:tab/>
      </w:r>
      <w:r w:rsidRPr="00244D9A">
        <w:rPr>
          <w:rFonts w:ascii="Geneva" w:hAnsi="Geneva"/>
          <w:sz w:val="20"/>
          <w:szCs w:val="20"/>
        </w:rPr>
        <w:tab/>
        <w:t>R</w:t>
      </w:r>
      <w:r w:rsidRPr="00244D9A">
        <w:rPr>
          <w:rFonts w:ascii="Geneva" w:hAnsi="Geneva"/>
          <w:sz w:val="20"/>
          <w:szCs w:val="20"/>
          <w:vertAlign w:val="superscript"/>
        </w:rPr>
        <w:t>2</w:t>
      </w:r>
      <w:r w:rsidRPr="00244D9A">
        <w:rPr>
          <w:rFonts w:ascii="Geneva" w:hAnsi="Geneva"/>
          <w:sz w:val="20"/>
          <w:szCs w:val="20"/>
        </w:rPr>
        <w:t>=0.49</w:t>
      </w:r>
    </w:p>
    <w:p w14:paraId="6ADA4878" w14:textId="7E237B49" w:rsidR="00F62993" w:rsidRPr="00244D9A" w:rsidRDefault="00F62993" w:rsidP="00D5759F">
      <w:pPr>
        <w:spacing w:before="120" w:line="240" w:lineRule="atLeast"/>
        <w:ind w:left="187" w:right="187"/>
        <w:jc w:val="center"/>
        <w:rPr>
          <w:rFonts w:ascii="Geneva" w:hAnsi="Geneva"/>
          <w:b/>
          <w:sz w:val="20"/>
          <w:szCs w:val="20"/>
        </w:rPr>
      </w:pPr>
      <w:proofErr w:type="spellStart"/>
      <w:r w:rsidRPr="00244D9A">
        <w:rPr>
          <w:rFonts w:ascii="Geneva" w:hAnsi="Geneva"/>
          <w:b/>
          <w:sz w:val="20"/>
          <w:szCs w:val="20"/>
        </w:rPr>
        <w:t>Mult</w:t>
      </w:r>
      <w:proofErr w:type="spellEnd"/>
      <w:r w:rsidRPr="00244D9A">
        <w:rPr>
          <w:rFonts w:ascii="Geneva" w:hAnsi="Geneva"/>
          <w:b/>
          <w:sz w:val="20"/>
          <w:szCs w:val="20"/>
        </w:rPr>
        <w:t xml:space="preserve"> Regression, Response </w:t>
      </w:r>
      <w:proofErr w:type="gramStart"/>
      <w:r w:rsidRPr="00244D9A">
        <w:rPr>
          <w:rFonts w:ascii="Geneva" w:hAnsi="Geneva"/>
          <w:b/>
          <w:sz w:val="20"/>
          <w:szCs w:val="20"/>
        </w:rPr>
        <w:t>Log(</w:t>
      </w:r>
      <w:proofErr w:type="gramEnd"/>
      <w:r w:rsidRPr="00244D9A">
        <w:rPr>
          <w:rFonts w:ascii="Geneva" w:hAnsi="Geneva"/>
          <w:b/>
          <w:sz w:val="20"/>
          <w:szCs w:val="20"/>
        </w:rPr>
        <w:t>Sales)</w:t>
      </w:r>
    </w:p>
    <w:p w14:paraId="531B09B8" w14:textId="0B3E7A29" w:rsidR="00F62993" w:rsidRPr="00244D9A" w:rsidRDefault="00F62993" w:rsidP="00F62993">
      <w:pPr>
        <w:tabs>
          <w:tab w:val="right" w:pos="6760"/>
        </w:tabs>
        <w:spacing w:line="240" w:lineRule="atLeast"/>
        <w:ind w:left="2940" w:right="180"/>
        <w:rPr>
          <w:rFonts w:ascii="Geneva" w:hAnsi="Geneva"/>
          <w:sz w:val="20"/>
          <w:szCs w:val="20"/>
        </w:rPr>
      </w:pPr>
      <w:proofErr w:type="spellStart"/>
      <w:r w:rsidRPr="00244D9A">
        <w:rPr>
          <w:rFonts w:ascii="Geneva" w:hAnsi="Geneva"/>
          <w:sz w:val="20"/>
          <w:szCs w:val="20"/>
        </w:rPr>
        <w:t>RSquare</w:t>
      </w:r>
      <w:proofErr w:type="spellEnd"/>
      <w:r w:rsidRPr="00244D9A">
        <w:rPr>
          <w:rFonts w:ascii="Geneva" w:hAnsi="Geneva"/>
          <w:sz w:val="20"/>
          <w:szCs w:val="20"/>
        </w:rPr>
        <w:tab/>
        <w:t>0.58</w:t>
      </w:r>
      <w:r w:rsidRPr="00244D9A">
        <w:rPr>
          <w:rFonts w:ascii="Geneva" w:hAnsi="Geneva"/>
          <w:sz w:val="20"/>
          <w:szCs w:val="20"/>
        </w:rPr>
        <w:br/>
        <w:t>SD(residuals)</w:t>
      </w:r>
      <w:r w:rsidRPr="00244D9A">
        <w:rPr>
          <w:rFonts w:ascii="Geneva" w:hAnsi="Geneva"/>
          <w:sz w:val="20"/>
          <w:szCs w:val="20"/>
        </w:rPr>
        <w:tab/>
        <w:t>0.37</w:t>
      </w:r>
    </w:p>
    <w:p w14:paraId="691031F7" w14:textId="77777777" w:rsidR="00F62993" w:rsidRPr="00244D9A" w:rsidRDefault="00F62993" w:rsidP="00F62993">
      <w:pPr>
        <w:spacing w:line="240" w:lineRule="atLeast"/>
        <w:ind w:left="180" w:right="180"/>
        <w:jc w:val="center"/>
        <w:rPr>
          <w:rFonts w:ascii="Geneva" w:hAnsi="Geneva"/>
          <w:b/>
          <w:sz w:val="20"/>
          <w:szCs w:val="20"/>
        </w:rPr>
      </w:pPr>
      <w:r w:rsidRPr="00244D9A">
        <w:rPr>
          <w:rFonts w:ascii="Geneva" w:hAnsi="Geneva"/>
          <w:b/>
          <w:sz w:val="20"/>
          <w:szCs w:val="20"/>
        </w:rPr>
        <w:t>Parameter Estimates</w:t>
      </w:r>
    </w:p>
    <w:p w14:paraId="2D59B1EA" w14:textId="77777777" w:rsidR="00F62993" w:rsidRPr="00244D9A" w:rsidRDefault="00F62993" w:rsidP="00F62993">
      <w:pPr>
        <w:tabs>
          <w:tab w:val="left" w:pos="2640"/>
          <w:tab w:val="right" w:pos="4040"/>
          <w:tab w:val="right" w:pos="5300"/>
          <w:tab w:val="right" w:pos="6260"/>
          <w:tab w:val="right" w:pos="7320"/>
          <w:tab w:val="right" w:pos="8560"/>
        </w:tabs>
        <w:spacing w:line="240" w:lineRule="atLeast"/>
        <w:ind w:left="1160" w:right="180"/>
        <w:rPr>
          <w:rFonts w:ascii="Geneva" w:hAnsi="Geneva"/>
          <w:sz w:val="20"/>
          <w:szCs w:val="20"/>
        </w:rPr>
      </w:pPr>
      <w:r w:rsidRPr="00244D9A">
        <w:rPr>
          <w:rFonts w:ascii="Geneva" w:hAnsi="Geneva"/>
          <w:b/>
          <w:sz w:val="20"/>
          <w:szCs w:val="20"/>
        </w:rPr>
        <w:t>Term</w:t>
      </w:r>
      <w:r w:rsidRPr="00244D9A">
        <w:rPr>
          <w:rFonts w:ascii="Geneva" w:hAnsi="Geneva"/>
          <w:b/>
          <w:sz w:val="20"/>
          <w:szCs w:val="20"/>
        </w:rPr>
        <w:tab/>
      </w:r>
      <w:r w:rsidRPr="00244D9A">
        <w:rPr>
          <w:rFonts w:ascii="Geneva" w:hAnsi="Geneva"/>
          <w:b/>
          <w:sz w:val="20"/>
          <w:szCs w:val="20"/>
        </w:rPr>
        <w:tab/>
        <w:t>Estimate</w:t>
      </w:r>
      <w:r w:rsidRPr="00244D9A">
        <w:rPr>
          <w:rFonts w:ascii="Geneva" w:hAnsi="Geneva"/>
          <w:b/>
          <w:sz w:val="20"/>
          <w:szCs w:val="20"/>
        </w:rPr>
        <w:tab/>
      </w:r>
      <w:proofErr w:type="spellStart"/>
      <w:r w:rsidRPr="00244D9A">
        <w:rPr>
          <w:rFonts w:ascii="Geneva" w:hAnsi="Geneva"/>
          <w:b/>
          <w:sz w:val="20"/>
          <w:szCs w:val="20"/>
        </w:rPr>
        <w:t>Std</w:t>
      </w:r>
      <w:proofErr w:type="spellEnd"/>
      <w:r w:rsidRPr="00244D9A">
        <w:rPr>
          <w:rFonts w:ascii="Geneva" w:hAnsi="Geneva"/>
          <w:b/>
          <w:sz w:val="20"/>
          <w:szCs w:val="20"/>
        </w:rPr>
        <w:t xml:space="preserve"> Error</w:t>
      </w:r>
      <w:r w:rsidRPr="00244D9A">
        <w:rPr>
          <w:rFonts w:ascii="Geneva" w:hAnsi="Geneva"/>
          <w:b/>
          <w:sz w:val="20"/>
          <w:szCs w:val="20"/>
        </w:rPr>
        <w:tab/>
        <w:t>t Ratio</w:t>
      </w:r>
      <w:r w:rsidRPr="00244D9A">
        <w:rPr>
          <w:rFonts w:ascii="Geneva" w:hAnsi="Geneva"/>
          <w:b/>
          <w:sz w:val="20"/>
          <w:szCs w:val="20"/>
        </w:rPr>
        <w:tab/>
        <w:t>Prob&gt;|t|</w:t>
      </w:r>
      <w:r w:rsidRPr="00244D9A">
        <w:rPr>
          <w:rFonts w:ascii="Geneva" w:hAnsi="Geneva"/>
          <w:b/>
          <w:sz w:val="20"/>
          <w:szCs w:val="20"/>
        </w:rPr>
        <w:tab/>
        <w:t>VIF</w:t>
      </w:r>
      <w:r w:rsidRPr="00244D9A">
        <w:rPr>
          <w:rFonts w:ascii="Geneva" w:hAnsi="Geneva"/>
          <w:b/>
          <w:sz w:val="20"/>
          <w:szCs w:val="20"/>
        </w:rPr>
        <w:br/>
      </w:r>
      <w:r w:rsidRPr="00244D9A">
        <w:rPr>
          <w:rFonts w:ascii="Geneva" w:hAnsi="Geneva"/>
          <w:sz w:val="20"/>
          <w:szCs w:val="20"/>
        </w:rPr>
        <w:t>Intercept</w:t>
      </w:r>
      <w:r w:rsidRPr="00244D9A">
        <w:rPr>
          <w:rFonts w:ascii="Geneva" w:hAnsi="Geneva"/>
          <w:sz w:val="20"/>
          <w:szCs w:val="20"/>
        </w:rPr>
        <w:tab/>
      </w:r>
      <w:r w:rsidRPr="00244D9A">
        <w:rPr>
          <w:rFonts w:ascii="Geneva" w:hAnsi="Geneva"/>
          <w:sz w:val="20"/>
          <w:szCs w:val="20"/>
        </w:rPr>
        <w:tab/>
        <w:t>3.89</w:t>
      </w:r>
      <w:r w:rsidRPr="00244D9A">
        <w:rPr>
          <w:rFonts w:ascii="Geneva" w:hAnsi="Geneva"/>
          <w:sz w:val="20"/>
          <w:szCs w:val="20"/>
        </w:rPr>
        <w:tab/>
        <w:t>3.69</w:t>
      </w:r>
      <w:r w:rsidRPr="00244D9A">
        <w:rPr>
          <w:rFonts w:ascii="Geneva" w:hAnsi="Geneva"/>
          <w:sz w:val="20"/>
          <w:szCs w:val="20"/>
        </w:rPr>
        <w:tab/>
        <w:t>1.05</w:t>
      </w:r>
      <w:r w:rsidRPr="00244D9A">
        <w:rPr>
          <w:rFonts w:ascii="Geneva" w:hAnsi="Geneva"/>
          <w:sz w:val="20"/>
          <w:szCs w:val="20"/>
        </w:rPr>
        <w:tab/>
        <w:t>0.3020</w:t>
      </w:r>
      <w:r w:rsidRPr="00244D9A">
        <w:rPr>
          <w:rFonts w:ascii="Geneva" w:hAnsi="Geneva"/>
          <w:sz w:val="20"/>
          <w:szCs w:val="20"/>
        </w:rPr>
        <w:tab/>
        <w:t>0.00</w:t>
      </w:r>
      <w:r w:rsidRPr="00244D9A">
        <w:rPr>
          <w:rFonts w:ascii="Geneva" w:hAnsi="Geneva"/>
          <w:sz w:val="20"/>
          <w:szCs w:val="20"/>
        </w:rPr>
        <w:br/>
        <w:t>Log(Print Ads)</w:t>
      </w:r>
      <w:r w:rsidRPr="00244D9A">
        <w:rPr>
          <w:rFonts w:ascii="Geneva" w:hAnsi="Geneva"/>
          <w:sz w:val="20"/>
          <w:szCs w:val="20"/>
        </w:rPr>
        <w:tab/>
      </w:r>
      <w:r w:rsidRPr="00244D9A">
        <w:rPr>
          <w:rFonts w:ascii="Geneva" w:hAnsi="Geneva"/>
          <w:sz w:val="20"/>
          <w:szCs w:val="20"/>
        </w:rPr>
        <w:tab/>
        <w:t>0.33</w:t>
      </w:r>
      <w:r w:rsidRPr="00244D9A">
        <w:rPr>
          <w:rFonts w:ascii="Geneva" w:hAnsi="Geneva"/>
          <w:sz w:val="20"/>
          <w:szCs w:val="20"/>
        </w:rPr>
        <w:tab/>
        <w:t>0.15</w:t>
      </w:r>
      <w:r w:rsidRPr="00244D9A">
        <w:rPr>
          <w:rFonts w:ascii="Geneva" w:hAnsi="Geneva"/>
          <w:sz w:val="20"/>
          <w:szCs w:val="20"/>
        </w:rPr>
        <w:tab/>
        <w:t>2.28</w:t>
      </w:r>
      <w:r w:rsidRPr="00244D9A">
        <w:rPr>
          <w:rFonts w:ascii="Geneva" w:hAnsi="Geneva"/>
          <w:sz w:val="20"/>
          <w:szCs w:val="20"/>
        </w:rPr>
        <w:tab/>
        <w:t>0.0309</w:t>
      </w:r>
      <w:r w:rsidRPr="00244D9A">
        <w:rPr>
          <w:rFonts w:ascii="Geneva" w:hAnsi="Geneva"/>
          <w:sz w:val="20"/>
          <w:szCs w:val="20"/>
        </w:rPr>
        <w:tab/>
        <w:t>2.89</w:t>
      </w:r>
      <w:r w:rsidRPr="00244D9A">
        <w:rPr>
          <w:rFonts w:ascii="Geneva" w:hAnsi="Geneva"/>
          <w:sz w:val="20"/>
          <w:szCs w:val="20"/>
        </w:rPr>
        <w:br/>
        <w:t>Log(TV Ads)</w:t>
      </w:r>
      <w:r w:rsidRPr="00244D9A">
        <w:rPr>
          <w:rFonts w:ascii="Geneva" w:hAnsi="Geneva"/>
          <w:sz w:val="20"/>
          <w:szCs w:val="20"/>
        </w:rPr>
        <w:tab/>
      </w:r>
      <w:r w:rsidRPr="00244D9A">
        <w:rPr>
          <w:rFonts w:ascii="Geneva" w:hAnsi="Geneva"/>
          <w:sz w:val="20"/>
          <w:szCs w:val="20"/>
        </w:rPr>
        <w:tab/>
        <w:t>0.63</w:t>
      </w:r>
      <w:r w:rsidRPr="00244D9A">
        <w:rPr>
          <w:rFonts w:ascii="Geneva" w:hAnsi="Geneva"/>
          <w:sz w:val="20"/>
          <w:szCs w:val="20"/>
        </w:rPr>
        <w:tab/>
        <w:t>0.12</w:t>
      </w:r>
      <w:r w:rsidRPr="00244D9A">
        <w:rPr>
          <w:rFonts w:ascii="Geneva" w:hAnsi="Geneva"/>
          <w:sz w:val="20"/>
          <w:szCs w:val="20"/>
        </w:rPr>
        <w:tab/>
        <w:t>5.17</w:t>
      </w:r>
      <w:r w:rsidRPr="00244D9A">
        <w:rPr>
          <w:rFonts w:ascii="Geneva" w:hAnsi="Geneva"/>
          <w:sz w:val="20"/>
          <w:szCs w:val="20"/>
        </w:rPr>
        <w:tab/>
        <w:t>&lt;</w:t>
      </w:r>
      <w:proofErr w:type="gramStart"/>
      <w:r w:rsidRPr="00244D9A">
        <w:rPr>
          <w:rFonts w:ascii="Geneva" w:hAnsi="Geneva"/>
          <w:sz w:val="20"/>
          <w:szCs w:val="20"/>
        </w:rPr>
        <w:t>.0001</w:t>
      </w:r>
      <w:proofErr w:type="gramEnd"/>
      <w:r w:rsidRPr="00244D9A">
        <w:rPr>
          <w:rFonts w:ascii="Geneva" w:hAnsi="Geneva"/>
          <w:sz w:val="20"/>
          <w:szCs w:val="20"/>
        </w:rPr>
        <w:tab/>
        <w:t>2.89</w:t>
      </w:r>
    </w:p>
    <w:p w14:paraId="0F98ECE9" w14:textId="6632CF4C" w:rsidR="00FF7CF8" w:rsidRPr="00244D9A" w:rsidRDefault="00F62993" w:rsidP="00443C0F">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t xml:space="preserve">The estimated slope in the regression of </w:t>
      </w:r>
      <w:proofErr w:type="gramStart"/>
      <w:r w:rsidRPr="00244D9A">
        <w:rPr>
          <w:rFonts w:ascii="Times New Roman" w:hAnsi="Times New Roman"/>
        </w:rPr>
        <w:t>Log(</w:t>
      </w:r>
      <w:proofErr w:type="gramEnd"/>
      <w:r w:rsidRPr="00244D9A">
        <w:rPr>
          <w:rFonts w:ascii="Times New Roman" w:hAnsi="Times New Roman"/>
        </w:rPr>
        <w:t>Sales) on Log(TV Ads) implies that, on average,</w:t>
      </w:r>
    </w:p>
    <w:p w14:paraId="70508CB0" w14:textId="40896F74" w:rsidR="00F62993" w:rsidRPr="00244D9A" w:rsidRDefault="00F62993" w:rsidP="00F62993">
      <w:pPr>
        <w:numPr>
          <w:ilvl w:val="0"/>
          <w:numId w:val="48"/>
        </w:numPr>
        <w:autoSpaceDE w:val="0"/>
        <w:autoSpaceDN w:val="0"/>
        <w:adjustRightInd w:val="0"/>
        <w:ind w:left="1080"/>
        <w:rPr>
          <w:rFonts w:ascii="Times New Roman" w:hAnsi="Times New Roman"/>
        </w:rPr>
      </w:pPr>
      <w:r w:rsidRPr="00244D9A">
        <w:t>Changes in spending for television ads have no significant effect upon sales.</w:t>
      </w:r>
      <w:r w:rsidRPr="00244D9A">
        <w:rPr>
          <w:rFonts w:ascii="Times New Roman" w:hAnsi="Times New Roman"/>
        </w:rPr>
        <w:t xml:space="preserve"> </w:t>
      </w:r>
    </w:p>
    <w:p w14:paraId="5E4310D8" w14:textId="4DEA10C6" w:rsidR="00F62993" w:rsidRPr="00244D9A" w:rsidRDefault="00F62993" w:rsidP="00F62993">
      <w:pPr>
        <w:numPr>
          <w:ilvl w:val="0"/>
          <w:numId w:val="48"/>
        </w:numPr>
        <w:autoSpaceDE w:val="0"/>
        <w:autoSpaceDN w:val="0"/>
        <w:adjustRightInd w:val="0"/>
        <w:ind w:left="1080"/>
        <w:rPr>
          <w:rFonts w:ascii="Times New Roman" w:hAnsi="Times New Roman"/>
        </w:rPr>
      </w:pPr>
      <w:r w:rsidRPr="00244D9A">
        <w:t>For each additional dollar spent on television ads, sales increase by $0.40.</w:t>
      </w:r>
      <w:r w:rsidRPr="00244D9A">
        <w:rPr>
          <w:rFonts w:ascii="Times New Roman" w:hAnsi="Times New Roman"/>
        </w:rPr>
        <w:t xml:space="preserve"> </w:t>
      </w:r>
    </w:p>
    <w:p w14:paraId="3349DD2D" w14:textId="77777777" w:rsidR="00F62993" w:rsidRPr="00244D9A" w:rsidRDefault="00F62993" w:rsidP="00F62993">
      <w:pPr>
        <w:numPr>
          <w:ilvl w:val="0"/>
          <w:numId w:val="48"/>
        </w:numPr>
        <w:autoSpaceDE w:val="0"/>
        <w:autoSpaceDN w:val="0"/>
        <w:adjustRightInd w:val="0"/>
        <w:ind w:left="1080"/>
        <w:rPr>
          <w:rFonts w:ascii="Times New Roman" w:hAnsi="Times New Roman"/>
        </w:rPr>
      </w:pPr>
      <w:r w:rsidRPr="00244D9A">
        <w:t>For each additional dollar spent on television ads, sales increase by 0.40%.</w:t>
      </w:r>
    </w:p>
    <w:p w14:paraId="2ED09679" w14:textId="77777777" w:rsidR="00F62993" w:rsidRPr="00244D9A" w:rsidRDefault="00F62993" w:rsidP="00F62993">
      <w:pPr>
        <w:numPr>
          <w:ilvl w:val="0"/>
          <w:numId w:val="48"/>
        </w:numPr>
        <w:autoSpaceDE w:val="0"/>
        <w:autoSpaceDN w:val="0"/>
        <w:adjustRightInd w:val="0"/>
        <w:ind w:left="1080"/>
        <w:rPr>
          <w:rFonts w:ascii="Times New Roman" w:hAnsi="Times New Roman"/>
        </w:rPr>
      </w:pPr>
      <w:r w:rsidRPr="00244D9A">
        <w:t>For each 1% increase in dollars spent on television ads, sales increase by 0.40%.</w:t>
      </w:r>
    </w:p>
    <w:p w14:paraId="1352F68F" w14:textId="70C97E73" w:rsidR="00F62993" w:rsidRPr="00244D9A" w:rsidRDefault="00F62993" w:rsidP="00F62993">
      <w:pPr>
        <w:numPr>
          <w:ilvl w:val="0"/>
          <w:numId w:val="48"/>
        </w:numPr>
        <w:autoSpaceDE w:val="0"/>
        <w:autoSpaceDN w:val="0"/>
        <w:adjustRightInd w:val="0"/>
        <w:ind w:left="1080"/>
        <w:rPr>
          <w:rFonts w:ascii="Times New Roman" w:hAnsi="Times New Roman"/>
        </w:rPr>
      </w:pPr>
      <w:r w:rsidRPr="00244D9A">
        <w:t>For each 1% increase in dollars spent on television ads, sales increase by $40.</w:t>
      </w:r>
      <w:r w:rsidRPr="00244D9A">
        <w:rPr>
          <w:rFonts w:ascii="Times New Roman" w:hAnsi="Times New Roman"/>
        </w:rPr>
        <w:t xml:space="preserve"> </w:t>
      </w:r>
    </w:p>
    <w:p w14:paraId="47BA3671" w14:textId="5AAC2F56" w:rsidR="00FF7CF8" w:rsidRPr="00244D9A" w:rsidRDefault="00454740" w:rsidP="00443C0F">
      <w:pPr>
        <w:pStyle w:val="Hanging"/>
        <w:numPr>
          <w:ilvl w:val="0"/>
          <w:numId w:val="1"/>
        </w:numPr>
        <w:autoSpaceDE w:val="0"/>
        <w:autoSpaceDN w:val="0"/>
        <w:adjustRightInd w:val="0"/>
        <w:spacing w:before="120" w:line="240" w:lineRule="auto"/>
        <w:ind w:left="360"/>
        <w:rPr>
          <w:rFonts w:ascii="Times New Roman" w:hAnsi="Times New Roman"/>
        </w:rPr>
      </w:pPr>
      <w:r w:rsidRPr="00244D9A">
        <w:rPr>
          <w:rFonts w:ascii="Times New Roman" w:hAnsi="Times New Roman"/>
        </w:rPr>
        <w:t>Given</w:t>
      </w:r>
      <w:r w:rsidR="00D5759F" w:rsidRPr="00244D9A">
        <w:rPr>
          <w:rFonts w:ascii="Times New Roman" w:hAnsi="Times New Roman"/>
        </w:rPr>
        <w:t xml:space="preserve"> the standard assumptions for the regression of </w:t>
      </w:r>
      <w:proofErr w:type="gramStart"/>
      <w:r w:rsidR="00D5759F" w:rsidRPr="00244D9A">
        <w:rPr>
          <w:rFonts w:ascii="Times New Roman" w:hAnsi="Times New Roman"/>
        </w:rPr>
        <w:t>Log(</w:t>
      </w:r>
      <w:proofErr w:type="gramEnd"/>
      <w:r w:rsidR="00D5759F" w:rsidRPr="00244D9A">
        <w:rPr>
          <w:rFonts w:ascii="Times New Roman" w:hAnsi="Times New Roman"/>
        </w:rPr>
        <w:t xml:space="preserve">Sales) on Log(TV Ads), </w:t>
      </w:r>
      <w:r w:rsidRPr="00244D9A">
        <w:rPr>
          <w:rFonts w:ascii="Times New Roman" w:hAnsi="Times New Roman"/>
        </w:rPr>
        <w:t>if the seller spends</w:t>
      </w:r>
      <w:r w:rsidR="00D5759F" w:rsidRPr="00244D9A">
        <w:rPr>
          <w:rFonts w:ascii="Times New Roman" w:hAnsi="Times New Roman"/>
        </w:rPr>
        <w:t xml:space="preserve"> $1.2 million on television advertising, then </w:t>
      </w:r>
      <w:r w:rsidRPr="00244D9A">
        <w:rPr>
          <w:rFonts w:ascii="Times New Roman" w:hAnsi="Times New Roman"/>
        </w:rPr>
        <w:t xml:space="preserve">the probability of its sales being less than $20 million is </w:t>
      </w:r>
    </w:p>
    <w:p w14:paraId="63AB2083" w14:textId="0F3FE8A5" w:rsidR="00454740" w:rsidRPr="00244D9A" w:rsidRDefault="000E0D7E" w:rsidP="00454740">
      <w:pPr>
        <w:numPr>
          <w:ilvl w:val="0"/>
          <w:numId w:val="49"/>
        </w:numPr>
        <w:autoSpaceDE w:val="0"/>
        <w:autoSpaceDN w:val="0"/>
        <w:adjustRightInd w:val="0"/>
        <w:ind w:left="1080"/>
        <w:rPr>
          <w:rFonts w:ascii="Times New Roman" w:hAnsi="Times New Roman"/>
        </w:rPr>
      </w:pPr>
      <w:r w:rsidRPr="00244D9A">
        <w:rPr>
          <w:rFonts w:ascii="Times New Roman" w:hAnsi="Times New Roman"/>
        </w:rPr>
        <w:t>A</w:t>
      </w:r>
      <w:r w:rsidR="00454740" w:rsidRPr="00244D9A">
        <w:rPr>
          <w:rFonts w:ascii="Times New Roman" w:hAnsi="Times New Roman"/>
        </w:rPr>
        <w:t>pproximately</w:t>
      </w:r>
      <w:r w:rsidR="00454740" w:rsidRPr="00244D9A">
        <w:t xml:space="preserve"> 2.5%.</w:t>
      </w:r>
    </w:p>
    <w:p w14:paraId="42AEDF89" w14:textId="464A10AE" w:rsidR="00454740" w:rsidRPr="00244D9A" w:rsidRDefault="000E0D7E" w:rsidP="00454740">
      <w:pPr>
        <w:numPr>
          <w:ilvl w:val="0"/>
          <w:numId w:val="49"/>
        </w:numPr>
        <w:autoSpaceDE w:val="0"/>
        <w:autoSpaceDN w:val="0"/>
        <w:adjustRightInd w:val="0"/>
        <w:ind w:left="1080"/>
        <w:rPr>
          <w:rFonts w:ascii="Times New Roman" w:hAnsi="Times New Roman"/>
        </w:rPr>
      </w:pPr>
      <w:r w:rsidRPr="00244D9A">
        <w:rPr>
          <w:rFonts w:ascii="Times New Roman" w:hAnsi="Times New Roman"/>
        </w:rPr>
        <w:t>A</w:t>
      </w:r>
      <w:r w:rsidR="00454740" w:rsidRPr="00244D9A">
        <w:rPr>
          <w:rFonts w:ascii="Times New Roman" w:hAnsi="Times New Roman"/>
        </w:rPr>
        <w:t>pproximately</w:t>
      </w:r>
      <w:r w:rsidR="00454740" w:rsidRPr="00244D9A">
        <w:t xml:space="preserve"> 5%.</w:t>
      </w:r>
    </w:p>
    <w:p w14:paraId="408F325F" w14:textId="0D23AFBA" w:rsidR="00454740" w:rsidRPr="00244D9A" w:rsidRDefault="000E0D7E" w:rsidP="00454740">
      <w:pPr>
        <w:numPr>
          <w:ilvl w:val="0"/>
          <w:numId w:val="49"/>
        </w:numPr>
        <w:autoSpaceDE w:val="0"/>
        <w:autoSpaceDN w:val="0"/>
        <w:adjustRightInd w:val="0"/>
        <w:ind w:left="1080"/>
        <w:rPr>
          <w:rFonts w:ascii="Times New Roman" w:hAnsi="Times New Roman"/>
        </w:rPr>
      </w:pPr>
      <w:r w:rsidRPr="00244D9A">
        <w:rPr>
          <w:rFonts w:ascii="Times New Roman" w:hAnsi="Times New Roman"/>
        </w:rPr>
        <w:t>A</w:t>
      </w:r>
      <w:r w:rsidR="00454740" w:rsidRPr="00244D9A">
        <w:rPr>
          <w:rFonts w:ascii="Times New Roman" w:hAnsi="Times New Roman"/>
        </w:rPr>
        <w:t>pproximately</w:t>
      </w:r>
      <w:r w:rsidR="00454740" w:rsidRPr="00244D9A">
        <w:t xml:space="preserve"> 16%.</w:t>
      </w:r>
    </w:p>
    <w:p w14:paraId="2F6DEFCB" w14:textId="38627134" w:rsidR="00454740" w:rsidRPr="00244D9A" w:rsidRDefault="000E0D7E" w:rsidP="00454740">
      <w:pPr>
        <w:numPr>
          <w:ilvl w:val="0"/>
          <w:numId w:val="49"/>
        </w:numPr>
        <w:autoSpaceDE w:val="0"/>
        <w:autoSpaceDN w:val="0"/>
        <w:adjustRightInd w:val="0"/>
        <w:ind w:left="1080"/>
        <w:rPr>
          <w:rFonts w:ascii="Times New Roman" w:hAnsi="Times New Roman"/>
        </w:rPr>
      </w:pPr>
      <w:r w:rsidRPr="00244D9A">
        <w:rPr>
          <w:rFonts w:ascii="Times New Roman" w:hAnsi="Times New Roman"/>
        </w:rPr>
        <w:t>A</w:t>
      </w:r>
      <w:r w:rsidR="00454740" w:rsidRPr="00244D9A">
        <w:rPr>
          <w:rFonts w:ascii="Times New Roman" w:hAnsi="Times New Roman"/>
        </w:rPr>
        <w:t>pproximately</w:t>
      </w:r>
      <w:r w:rsidR="00454740" w:rsidRPr="00244D9A">
        <w:t xml:space="preserve"> 33%.</w:t>
      </w:r>
    </w:p>
    <w:p w14:paraId="6F6D42FC" w14:textId="455BD1B9" w:rsidR="00454740" w:rsidRPr="00244D9A" w:rsidRDefault="000E0D7E" w:rsidP="00454740">
      <w:pPr>
        <w:numPr>
          <w:ilvl w:val="0"/>
          <w:numId w:val="49"/>
        </w:numPr>
        <w:autoSpaceDE w:val="0"/>
        <w:autoSpaceDN w:val="0"/>
        <w:adjustRightInd w:val="0"/>
        <w:ind w:left="1080"/>
        <w:rPr>
          <w:rFonts w:ascii="Times New Roman" w:hAnsi="Times New Roman"/>
        </w:rPr>
      </w:pPr>
      <w:r w:rsidRPr="00244D9A">
        <w:rPr>
          <w:rFonts w:ascii="Times New Roman" w:hAnsi="Times New Roman"/>
        </w:rPr>
        <w:t>M</w:t>
      </w:r>
      <w:r w:rsidR="00454740" w:rsidRPr="00244D9A">
        <w:rPr>
          <w:rFonts w:ascii="Times New Roman" w:hAnsi="Times New Roman"/>
        </w:rPr>
        <w:t>ore than 50%.</w:t>
      </w:r>
    </w:p>
    <w:p w14:paraId="0FDB3C50" w14:textId="77777777" w:rsidR="00244D9A" w:rsidRDefault="00244D9A">
      <w:pPr>
        <w:rPr>
          <w:rFonts w:ascii="Times New Roman" w:hAnsi="Times New Roman"/>
        </w:rPr>
      </w:pPr>
      <w:r>
        <w:rPr>
          <w:rFonts w:ascii="Times New Roman" w:hAnsi="Times New Roman"/>
        </w:rPr>
        <w:br w:type="page"/>
      </w:r>
    </w:p>
    <w:p w14:paraId="73A0E312" w14:textId="052FA50B" w:rsidR="00FF7CF8" w:rsidRPr="00244D9A" w:rsidRDefault="00454740" w:rsidP="00443C0F">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rPr>
        <w:lastRenderedPageBreak/>
        <w:t>Does the estimated multiple regression explain statistically significantly more variation in the log of sales than the model which uses only the log of the television advertising?</w:t>
      </w:r>
      <w:r w:rsidR="00314506" w:rsidRPr="00244D9A">
        <w:rPr>
          <w:rFonts w:ascii="Times New Roman" w:hAnsi="Times New Roman"/>
        </w:rPr>
        <w:t xml:space="preserve"> (Assume that these models meet the required assumptions of regression.)</w:t>
      </w:r>
    </w:p>
    <w:p w14:paraId="3C2BFCD7" w14:textId="0C6C994C" w:rsidR="00454740" w:rsidRPr="00244D9A" w:rsidRDefault="00454740" w:rsidP="00454740">
      <w:pPr>
        <w:numPr>
          <w:ilvl w:val="0"/>
          <w:numId w:val="50"/>
        </w:numPr>
        <w:autoSpaceDE w:val="0"/>
        <w:autoSpaceDN w:val="0"/>
        <w:adjustRightInd w:val="0"/>
        <w:ind w:left="1080"/>
        <w:rPr>
          <w:rFonts w:ascii="Times New Roman" w:hAnsi="Times New Roman"/>
        </w:rPr>
      </w:pPr>
      <w:r w:rsidRPr="00244D9A">
        <w:t xml:space="preserve">No, because the change in </w:t>
      </w:r>
      <w:r w:rsidRPr="00244D9A">
        <w:rPr>
          <w:i/>
        </w:rPr>
        <w:t>R</w:t>
      </w:r>
      <w:r w:rsidRPr="00244D9A">
        <w:rPr>
          <w:vertAlign w:val="superscript"/>
        </w:rPr>
        <w:t>2</w:t>
      </w:r>
      <w:r w:rsidRPr="00244D9A">
        <w:t xml:space="preserve"> is too small to be useful.</w:t>
      </w:r>
      <w:r w:rsidRPr="00244D9A">
        <w:rPr>
          <w:rFonts w:ascii="Times New Roman" w:hAnsi="Times New Roman"/>
        </w:rPr>
        <w:t xml:space="preserve"> </w:t>
      </w:r>
    </w:p>
    <w:p w14:paraId="49FE45C9" w14:textId="77777777" w:rsidR="00454740" w:rsidRPr="00244D9A" w:rsidRDefault="00454740" w:rsidP="00454740">
      <w:pPr>
        <w:numPr>
          <w:ilvl w:val="0"/>
          <w:numId w:val="50"/>
        </w:numPr>
        <w:autoSpaceDE w:val="0"/>
        <w:autoSpaceDN w:val="0"/>
        <w:adjustRightInd w:val="0"/>
        <w:ind w:left="1080"/>
        <w:rPr>
          <w:rFonts w:ascii="Times New Roman" w:hAnsi="Times New Roman"/>
        </w:rPr>
      </w:pPr>
      <w:r w:rsidRPr="00244D9A">
        <w:t xml:space="preserve">No, because the </w:t>
      </w:r>
      <w:r w:rsidRPr="00244D9A">
        <w:rPr>
          <w:i/>
        </w:rPr>
        <w:t>t</w:t>
      </w:r>
      <w:r w:rsidRPr="00244D9A">
        <w:t>-statistic for the slope is smaller in the multiple regression.</w:t>
      </w:r>
    </w:p>
    <w:p w14:paraId="1782B24D" w14:textId="74877A52" w:rsidR="00454740" w:rsidRPr="00244D9A" w:rsidRDefault="00454740" w:rsidP="00454740">
      <w:pPr>
        <w:numPr>
          <w:ilvl w:val="0"/>
          <w:numId w:val="50"/>
        </w:numPr>
        <w:autoSpaceDE w:val="0"/>
        <w:autoSpaceDN w:val="0"/>
        <w:adjustRightInd w:val="0"/>
        <w:ind w:left="1080"/>
        <w:rPr>
          <w:rFonts w:ascii="Times New Roman" w:hAnsi="Times New Roman"/>
        </w:rPr>
      </w:pPr>
      <w:r w:rsidRPr="00244D9A">
        <w:t xml:space="preserve">No, the SD of the residuals is not much smaller than using </w:t>
      </w:r>
      <w:proofErr w:type="gramStart"/>
      <w:r w:rsidRPr="00244D9A">
        <w:t>Log(</w:t>
      </w:r>
      <w:proofErr w:type="gramEnd"/>
      <w:r w:rsidRPr="00244D9A">
        <w:t xml:space="preserve">TV </w:t>
      </w:r>
      <w:proofErr w:type="spellStart"/>
      <w:r w:rsidRPr="00244D9A">
        <w:t>Adv</w:t>
      </w:r>
      <w:proofErr w:type="spellEnd"/>
      <w:r w:rsidRPr="00244D9A">
        <w:t>) alone.</w:t>
      </w:r>
      <w:r w:rsidRPr="00244D9A">
        <w:rPr>
          <w:rFonts w:ascii="Times New Roman" w:hAnsi="Times New Roman"/>
        </w:rPr>
        <w:t xml:space="preserve"> </w:t>
      </w:r>
    </w:p>
    <w:p w14:paraId="32A455FE" w14:textId="6583C976" w:rsidR="00454740" w:rsidRPr="00244D9A" w:rsidRDefault="00454740" w:rsidP="00454740">
      <w:pPr>
        <w:numPr>
          <w:ilvl w:val="0"/>
          <w:numId w:val="50"/>
        </w:numPr>
        <w:autoSpaceDE w:val="0"/>
        <w:autoSpaceDN w:val="0"/>
        <w:adjustRightInd w:val="0"/>
        <w:ind w:left="1080"/>
        <w:rPr>
          <w:rFonts w:ascii="Times New Roman" w:hAnsi="Times New Roman"/>
        </w:rPr>
      </w:pPr>
      <w:r w:rsidRPr="00244D9A">
        <w:t xml:space="preserve">Yes, </w:t>
      </w:r>
      <w:proofErr w:type="gramStart"/>
      <w:r w:rsidRPr="00244D9A">
        <w:t>Log(</w:t>
      </w:r>
      <w:proofErr w:type="gramEnd"/>
      <w:r w:rsidRPr="00244D9A">
        <w:t>Print Ads) adds a significant improvement.</w:t>
      </w:r>
      <w:r w:rsidRPr="00244D9A">
        <w:rPr>
          <w:rFonts w:ascii="Times New Roman" w:hAnsi="Times New Roman"/>
        </w:rPr>
        <w:t xml:space="preserve"> </w:t>
      </w:r>
    </w:p>
    <w:p w14:paraId="00F9AD32" w14:textId="0575FAE9" w:rsidR="00454740" w:rsidRPr="00244D9A" w:rsidRDefault="00454740" w:rsidP="00454740">
      <w:pPr>
        <w:numPr>
          <w:ilvl w:val="0"/>
          <w:numId w:val="50"/>
        </w:numPr>
        <w:autoSpaceDE w:val="0"/>
        <w:autoSpaceDN w:val="0"/>
        <w:adjustRightInd w:val="0"/>
        <w:ind w:left="1080"/>
        <w:rPr>
          <w:rFonts w:ascii="Times New Roman" w:hAnsi="Times New Roman"/>
        </w:rPr>
      </w:pPr>
      <w:r w:rsidRPr="00244D9A">
        <w:t>Cannot tell without further output.</w:t>
      </w:r>
      <w:r w:rsidRPr="00244D9A">
        <w:rPr>
          <w:rFonts w:ascii="Times New Roman" w:hAnsi="Times New Roman"/>
        </w:rPr>
        <w:t xml:space="preserve"> </w:t>
      </w:r>
    </w:p>
    <w:p w14:paraId="2EBCD79B" w14:textId="3182C2A5" w:rsidR="00FF7CF8" w:rsidRPr="00244D9A" w:rsidRDefault="00314506" w:rsidP="00443C0F">
      <w:pPr>
        <w:numPr>
          <w:ilvl w:val="0"/>
          <w:numId w:val="1"/>
        </w:numPr>
        <w:autoSpaceDE w:val="0"/>
        <w:autoSpaceDN w:val="0"/>
        <w:adjustRightInd w:val="0"/>
        <w:spacing w:before="120"/>
        <w:ind w:left="360"/>
        <w:rPr>
          <w:rFonts w:ascii="Times New Roman" w:hAnsi="Times New Roman"/>
        </w:rPr>
      </w:pPr>
      <w:r w:rsidRPr="00244D9A">
        <w:t xml:space="preserve">From the shown regression output indicates that if the seller retains the current level of advertising and increases the amount of printed advertising next year that it </w:t>
      </w:r>
      <w:r w:rsidR="005F3DC0" w:rsidRPr="00244D9A">
        <w:t>can</w:t>
      </w:r>
      <w:r w:rsidRPr="00244D9A">
        <w:t xml:space="preserve"> expect (assume the conditions of regression modeling are satisfied)</w:t>
      </w:r>
    </w:p>
    <w:p w14:paraId="16FA166F" w14:textId="79EC562B" w:rsidR="00314506" w:rsidRPr="00244D9A" w:rsidRDefault="00314506" w:rsidP="00314506">
      <w:pPr>
        <w:numPr>
          <w:ilvl w:val="0"/>
          <w:numId w:val="51"/>
        </w:numPr>
        <w:autoSpaceDE w:val="0"/>
        <w:autoSpaceDN w:val="0"/>
        <w:adjustRightInd w:val="0"/>
        <w:ind w:left="1080"/>
        <w:rPr>
          <w:rFonts w:ascii="Times New Roman" w:hAnsi="Times New Roman"/>
        </w:rPr>
      </w:pPr>
      <w:r w:rsidRPr="00244D9A">
        <w:t>Sales to fall by a statistically significant amount.</w:t>
      </w:r>
    </w:p>
    <w:p w14:paraId="411912A0" w14:textId="7AB2ABD9" w:rsidR="00314506" w:rsidRPr="00244D9A" w:rsidRDefault="00314506" w:rsidP="00314506">
      <w:pPr>
        <w:numPr>
          <w:ilvl w:val="0"/>
          <w:numId w:val="51"/>
        </w:numPr>
        <w:autoSpaceDE w:val="0"/>
        <w:autoSpaceDN w:val="0"/>
        <w:adjustRightInd w:val="0"/>
        <w:ind w:left="1080"/>
        <w:rPr>
          <w:rFonts w:ascii="Times New Roman" w:hAnsi="Times New Roman"/>
        </w:rPr>
      </w:pPr>
      <w:r w:rsidRPr="00244D9A">
        <w:t>Sales to fall, but not by a statistically significant amount.</w:t>
      </w:r>
    </w:p>
    <w:p w14:paraId="133B5AB2" w14:textId="10CE3428" w:rsidR="00314506" w:rsidRPr="00244D9A" w:rsidRDefault="00314506" w:rsidP="00314506">
      <w:pPr>
        <w:numPr>
          <w:ilvl w:val="0"/>
          <w:numId w:val="51"/>
        </w:numPr>
        <w:autoSpaceDE w:val="0"/>
        <w:autoSpaceDN w:val="0"/>
        <w:adjustRightInd w:val="0"/>
        <w:ind w:left="1080"/>
        <w:rPr>
          <w:rFonts w:ascii="Times New Roman" w:hAnsi="Times New Roman"/>
        </w:rPr>
      </w:pPr>
      <w:r w:rsidRPr="00244D9A">
        <w:t>Sales to remain at the current level.</w:t>
      </w:r>
    </w:p>
    <w:p w14:paraId="6713253F" w14:textId="77ABAD01" w:rsidR="00314506" w:rsidRPr="00244D9A" w:rsidRDefault="00314506" w:rsidP="00314506">
      <w:pPr>
        <w:numPr>
          <w:ilvl w:val="0"/>
          <w:numId w:val="51"/>
        </w:numPr>
        <w:autoSpaceDE w:val="0"/>
        <w:autoSpaceDN w:val="0"/>
        <w:adjustRightInd w:val="0"/>
        <w:ind w:left="1080"/>
        <w:rPr>
          <w:rFonts w:ascii="Times New Roman" w:hAnsi="Times New Roman"/>
        </w:rPr>
      </w:pPr>
      <w:r w:rsidRPr="00244D9A">
        <w:t>Sales to increase, but not by a statistically significant amount.</w:t>
      </w:r>
    </w:p>
    <w:p w14:paraId="535628D1" w14:textId="760EDDA6" w:rsidR="00314506" w:rsidRPr="00244D9A" w:rsidRDefault="00314506" w:rsidP="00314506">
      <w:pPr>
        <w:numPr>
          <w:ilvl w:val="0"/>
          <w:numId w:val="51"/>
        </w:numPr>
        <w:autoSpaceDE w:val="0"/>
        <w:autoSpaceDN w:val="0"/>
        <w:adjustRightInd w:val="0"/>
        <w:ind w:left="1080"/>
        <w:rPr>
          <w:rFonts w:ascii="Times New Roman" w:hAnsi="Times New Roman"/>
        </w:rPr>
      </w:pPr>
      <w:r w:rsidRPr="00244D9A">
        <w:t>Sales to increase, by a statistically significant amount.</w:t>
      </w:r>
    </w:p>
    <w:p w14:paraId="53E1479F" w14:textId="45DAEA63" w:rsidR="00FF7CF8" w:rsidRPr="00244D9A" w:rsidRDefault="002F2040" w:rsidP="00443C0F">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noProof/>
        </w:rPr>
        <w:drawing>
          <wp:anchor distT="0" distB="0" distL="114300" distR="114300" simplePos="0" relativeHeight="251662336" behindDoc="0" locked="0" layoutInCell="1" allowOverlap="1" wp14:anchorId="0E171A6E" wp14:editId="6AF65370">
            <wp:simplePos x="0" y="0"/>
            <wp:positionH relativeFrom="column">
              <wp:posOffset>3594735</wp:posOffset>
            </wp:positionH>
            <wp:positionV relativeFrom="paragraph">
              <wp:posOffset>379095</wp:posOffset>
            </wp:positionV>
            <wp:extent cx="2616137" cy="182880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137" cy="1828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14506" w:rsidRPr="00244D9A">
        <w:rPr>
          <w:rFonts w:ascii="Times New Roman" w:hAnsi="Times New Roman"/>
        </w:rPr>
        <w:t>The partial regression leverage plot from the multiple</w:t>
      </w:r>
      <w:r w:rsidRPr="00244D9A">
        <w:rPr>
          <w:rFonts w:ascii="Times New Roman" w:hAnsi="Times New Roman"/>
        </w:rPr>
        <w:t xml:space="preserve"> </w:t>
      </w:r>
      <w:r w:rsidR="00314506" w:rsidRPr="00244D9A">
        <w:rPr>
          <w:rFonts w:ascii="Times New Roman" w:hAnsi="Times New Roman"/>
        </w:rPr>
        <w:t xml:space="preserve">regression shown immediately </w:t>
      </w:r>
      <w:r w:rsidRPr="00244D9A">
        <w:rPr>
          <w:rFonts w:ascii="Times New Roman" w:hAnsi="Times New Roman"/>
        </w:rPr>
        <w:t>below and to the right</w:t>
      </w:r>
      <w:r w:rsidR="00314506" w:rsidRPr="00244D9A">
        <w:rPr>
          <w:rFonts w:ascii="Times New Roman" w:hAnsi="Times New Roman"/>
        </w:rPr>
        <w:t xml:space="preserve"> indicates</w:t>
      </w:r>
      <w:r w:rsidRPr="00244D9A">
        <w:rPr>
          <w:rFonts w:ascii="Times New Roman" w:hAnsi="Times New Roman"/>
        </w:rPr>
        <w:t xml:space="preserve"> </w:t>
      </w:r>
      <w:r w:rsidR="00314506" w:rsidRPr="00244D9A">
        <w:rPr>
          <w:rFonts w:ascii="Times New Roman" w:hAnsi="Times New Roman"/>
        </w:rPr>
        <w:t>that</w:t>
      </w:r>
    </w:p>
    <w:p w14:paraId="76D4CBA4" w14:textId="1A1F9E12" w:rsidR="005F3DC0" w:rsidRPr="00244D9A" w:rsidRDefault="00314506" w:rsidP="005F3DC0">
      <w:pPr>
        <w:numPr>
          <w:ilvl w:val="0"/>
          <w:numId w:val="52"/>
        </w:numPr>
        <w:autoSpaceDE w:val="0"/>
        <w:autoSpaceDN w:val="0"/>
        <w:adjustRightInd w:val="0"/>
        <w:ind w:left="900"/>
        <w:rPr>
          <w:rFonts w:ascii="Times New Roman" w:hAnsi="Times New Roman"/>
        </w:rPr>
      </w:pPr>
      <w:r w:rsidRPr="00244D9A">
        <w:t>Sev</w:t>
      </w:r>
      <w:r w:rsidR="005F3DC0" w:rsidRPr="00244D9A">
        <w:t xml:space="preserve">eral leveraged observations distort </w:t>
      </w:r>
      <w:r w:rsidRPr="00244D9A">
        <w:t xml:space="preserve">the </w:t>
      </w:r>
      <w:r w:rsidR="002F2040" w:rsidRPr="00244D9A">
        <w:br/>
      </w:r>
      <w:r w:rsidRPr="00244D9A">
        <w:t xml:space="preserve">slope </w:t>
      </w:r>
      <w:r w:rsidR="005F3DC0" w:rsidRPr="00244D9A">
        <w:t>of</w:t>
      </w:r>
      <w:r w:rsidRPr="00244D9A">
        <w:t xml:space="preserve"> </w:t>
      </w:r>
      <w:proofErr w:type="gramStart"/>
      <w:r w:rsidRPr="00244D9A">
        <w:t>Log(</w:t>
      </w:r>
      <w:proofErr w:type="gramEnd"/>
      <w:r w:rsidRPr="00244D9A">
        <w:t>TV ads).</w:t>
      </w:r>
      <w:r w:rsidR="005F3DC0" w:rsidRPr="00244D9A">
        <w:rPr>
          <w:rFonts w:ascii="Times New Roman" w:hAnsi="Times New Roman"/>
        </w:rPr>
        <w:t xml:space="preserve"> </w:t>
      </w:r>
    </w:p>
    <w:p w14:paraId="7556EC6C" w14:textId="49FFE291" w:rsidR="005F3DC0" w:rsidRPr="00244D9A" w:rsidRDefault="005F3DC0" w:rsidP="005F3DC0">
      <w:pPr>
        <w:numPr>
          <w:ilvl w:val="0"/>
          <w:numId w:val="52"/>
        </w:numPr>
        <w:autoSpaceDE w:val="0"/>
        <w:autoSpaceDN w:val="0"/>
        <w:adjustRightInd w:val="0"/>
        <w:ind w:left="900"/>
        <w:rPr>
          <w:rFonts w:ascii="Times New Roman" w:hAnsi="Times New Roman"/>
        </w:rPr>
      </w:pPr>
      <w:proofErr w:type="gramStart"/>
      <w:r w:rsidRPr="00244D9A">
        <w:t>Log(</w:t>
      </w:r>
      <w:proofErr w:type="gramEnd"/>
      <w:r w:rsidRPr="00244D9A">
        <w:t xml:space="preserve">TV ads) </w:t>
      </w:r>
      <w:r w:rsidR="00314506" w:rsidRPr="00244D9A">
        <w:t>makes a significant contribution</w:t>
      </w:r>
      <w:r w:rsidR="002F2040" w:rsidRPr="00244D9A">
        <w:br/>
      </w:r>
      <w:r w:rsidR="00314506" w:rsidRPr="00244D9A">
        <w:t xml:space="preserve"> to the model.</w:t>
      </w:r>
      <w:r w:rsidRPr="00244D9A">
        <w:rPr>
          <w:rFonts w:ascii="Times New Roman" w:hAnsi="Times New Roman"/>
        </w:rPr>
        <w:t xml:space="preserve"> </w:t>
      </w:r>
    </w:p>
    <w:p w14:paraId="2EFE6C81" w14:textId="78A3C032" w:rsidR="005F3DC0" w:rsidRPr="00244D9A" w:rsidRDefault="005F3DC0" w:rsidP="005F3DC0">
      <w:pPr>
        <w:numPr>
          <w:ilvl w:val="0"/>
          <w:numId w:val="52"/>
        </w:numPr>
        <w:autoSpaceDE w:val="0"/>
        <w:autoSpaceDN w:val="0"/>
        <w:adjustRightInd w:val="0"/>
        <w:ind w:left="900"/>
        <w:rPr>
          <w:rFonts w:ascii="Times New Roman" w:hAnsi="Times New Roman"/>
        </w:rPr>
      </w:pPr>
      <w:proofErr w:type="gramStart"/>
      <w:r w:rsidRPr="00244D9A">
        <w:t>Log(</w:t>
      </w:r>
      <w:proofErr w:type="gramEnd"/>
      <w:r w:rsidRPr="00244D9A">
        <w:t xml:space="preserve">TV ads) does not make an </w:t>
      </w:r>
      <w:r w:rsidR="00314506" w:rsidRPr="00244D9A">
        <w:t xml:space="preserve">significant </w:t>
      </w:r>
      <w:r w:rsidR="002F2040" w:rsidRPr="00244D9A">
        <w:br/>
      </w:r>
      <w:r w:rsidR="00314506" w:rsidRPr="00244D9A">
        <w:t>contribution to the model.</w:t>
      </w:r>
      <w:r w:rsidRPr="00244D9A">
        <w:rPr>
          <w:rFonts w:ascii="Times New Roman" w:hAnsi="Times New Roman"/>
        </w:rPr>
        <w:t xml:space="preserve"> </w:t>
      </w:r>
    </w:p>
    <w:p w14:paraId="29DAD77C" w14:textId="3D11311B" w:rsidR="005F3DC0" w:rsidRPr="00244D9A" w:rsidRDefault="005F3DC0" w:rsidP="005F3DC0">
      <w:pPr>
        <w:numPr>
          <w:ilvl w:val="0"/>
          <w:numId w:val="52"/>
        </w:numPr>
        <w:autoSpaceDE w:val="0"/>
        <w:autoSpaceDN w:val="0"/>
        <w:adjustRightInd w:val="0"/>
        <w:ind w:left="900"/>
        <w:rPr>
          <w:rFonts w:ascii="Times New Roman" w:hAnsi="Times New Roman"/>
        </w:rPr>
      </w:pPr>
      <w:proofErr w:type="gramStart"/>
      <w:r w:rsidRPr="00244D9A">
        <w:t>The data are contaminated by outliers</w:t>
      </w:r>
      <w:proofErr w:type="gramEnd"/>
      <w:r w:rsidRPr="00244D9A">
        <w:t xml:space="preserve"> because </w:t>
      </w:r>
      <w:r w:rsidR="002F2040" w:rsidRPr="00244D9A">
        <w:br/>
      </w:r>
      <w:r w:rsidRPr="00244D9A">
        <w:t>many points lie outside the dashed bands.</w:t>
      </w:r>
    </w:p>
    <w:p w14:paraId="52CF2939" w14:textId="06EBD465" w:rsidR="005F3DC0" w:rsidRPr="00244D9A" w:rsidRDefault="00314506" w:rsidP="005F3DC0">
      <w:pPr>
        <w:numPr>
          <w:ilvl w:val="0"/>
          <w:numId w:val="52"/>
        </w:numPr>
        <w:autoSpaceDE w:val="0"/>
        <w:autoSpaceDN w:val="0"/>
        <w:adjustRightInd w:val="0"/>
        <w:ind w:left="900"/>
        <w:rPr>
          <w:rFonts w:ascii="Times New Roman" w:hAnsi="Times New Roman"/>
        </w:rPr>
      </w:pPr>
      <w:r w:rsidRPr="00244D9A">
        <w:t xml:space="preserve">The fitted model </w:t>
      </w:r>
      <w:r w:rsidR="002F2040" w:rsidRPr="00244D9A">
        <w:t>omits</w:t>
      </w:r>
      <w:r w:rsidRPr="00244D9A">
        <w:t xml:space="preserve"> time trends that would </w:t>
      </w:r>
      <w:r w:rsidR="002F2040" w:rsidRPr="00244D9A">
        <w:br/>
      </w:r>
      <w:r w:rsidRPr="00244D9A">
        <w:t>improve prediction.</w:t>
      </w:r>
    </w:p>
    <w:p w14:paraId="203FDEF7" w14:textId="77777777" w:rsidR="002F2040" w:rsidRPr="00244D9A" w:rsidRDefault="002F2040" w:rsidP="002F2040">
      <w:pPr>
        <w:autoSpaceDE w:val="0"/>
        <w:autoSpaceDN w:val="0"/>
        <w:adjustRightInd w:val="0"/>
        <w:rPr>
          <w:rFonts w:ascii="Times New Roman" w:hAnsi="Times New Roman"/>
        </w:rPr>
      </w:pPr>
    </w:p>
    <w:p w14:paraId="66F037AA" w14:textId="5B04ABE9" w:rsidR="00F62993" w:rsidRPr="00244D9A" w:rsidRDefault="002F2040" w:rsidP="00443C0F">
      <w:pPr>
        <w:numPr>
          <w:ilvl w:val="0"/>
          <w:numId w:val="1"/>
        </w:numPr>
        <w:autoSpaceDE w:val="0"/>
        <w:autoSpaceDN w:val="0"/>
        <w:adjustRightInd w:val="0"/>
        <w:spacing w:before="120"/>
        <w:ind w:left="360"/>
        <w:rPr>
          <w:rFonts w:ascii="Times New Roman" w:hAnsi="Times New Roman"/>
        </w:rPr>
      </w:pPr>
      <w:r w:rsidRPr="00244D9A">
        <w:rPr>
          <w:rFonts w:ascii="Times New Roman" w:hAnsi="Times New Roman"/>
          <w:noProof/>
        </w:rPr>
        <w:drawing>
          <wp:anchor distT="0" distB="0" distL="114300" distR="114300" simplePos="0" relativeHeight="251664384" behindDoc="0" locked="0" layoutInCell="1" allowOverlap="1" wp14:anchorId="77AA6443" wp14:editId="4F4D609F">
            <wp:simplePos x="0" y="0"/>
            <wp:positionH relativeFrom="column">
              <wp:posOffset>3594735</wp:posOffset>
            </wp:positionH>
            <wp:positionV relativeFrom="paragraph">
              <wp:posOffset>342265</wp:posOffset>
            </wp:positionV>
            <wp:extent cx="2514600" cy="17785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826" cy="1778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44D9A">
        <w:rPr>
          <w:rFonts w:ascii="Times New Roman" w:hAnsi="Times New Roman"/>
        </w:rPr>
        <w:t>The plot of the residuals from the multiple regression shown immediately below and to the right indicates</w:t>
      </w:r>
    </w:p>
    <w:p w14:paraId="6AB320CA" w14:textId="47BFD76B" w:rsidR="002F2040" w:rsidRPr="00244D9A" w:rsidRDefault="002F2040" w:rsidP="002F2040">
      <w:pPr>
        <w:numPr>
          <w:ilvl w:val="0"/>
          <w:numId w:val="53"/>
        </w:numPr>
        <w:autoSpaceDE w:val="0"/>
        <w:autoSpaceDN w:val="0"/>
        <w:adjustRightInd w:val="0"/>
        <w:ind w:left="900"/>
        <w:rPr>
          <w:rFonts w:ascii="Times New Roman" w:hAnsi="Times New Roman"/>
        </w:rPr>
      </w:pPr>
      <w:r w:rsidRPr="00244D9A">
        <w:t xml:space="preserve">Larger samples are needed in order to find </w:t>
      </w:r>
      <w:r w:rsidRPr="00244D9A">
        <w:br/>
        <w:t xml:space="preserve">important effects. </w:t>
      </w:r>
    </w:p>
    <w:p w14:paraId="760AF024" w14:textId="52F5F1DF" w:rsidR="002F2040" w:rsidRPr="00244D9A" w:rsidRDefault="002F2040" w:rsidP="002F2040">
      <w:pPr>
        <w:numPr>
          <w:ilvl w:val="0"/>
          <w:numId w:val="53"/>
        </w:numPr>
        <w:autoSpaceDE w:val="0"/>
        <w:autoSpaceDN w:val="0"/>
        <w:adjustRightInd w:val="0"/>
        <w:ind w:left="900"/>
        <w:rPr>
          <w:rFonts w:ascii="Times New Roman" w:hAnsi="Times New Roman"/>
        </w:rPr>
      </w:pPr>
      <w:r w:rsidRPr="00244D9A">
        <w:t>The data are autocorrelated.</w:t>
      </w:r>
      <w:r w:rsidRPr="00244D9A">
        <w:rPr>
          <w:rFonts w:ascii="Times New Roman" w:hAnsi="Times New Roman"/>
        </w:rPr>
        <w:t xml:space="preserve"> </w:t>
      </w:r>
    </w:p>
    <w:p w14:paraId="6258AFE9" w14:textId="404CCF9A" w:rsidR="002F2040" w:rsidRPr="00244D9A" w:rsidRDefault="002F2040" w:rsidP="002F2040">
      <w:pPr>
        <w:numPr>
          <w:ilvl w:val="0"/>
          <w:numId w:val="53"/>
        </w:numPr>
        <w:autoSpaceDE w:val="0"/>
        <w:autoSpaceDN w:val="0"/>
        <w:adjustRightInd w:val="0"/>
        <w:ind w:left="900"/>
        <w:rPr>
          <w:rFonts w:ascii="Times New Roman" w:hAnsi="Times New Roman"/>
        </w:rPr>
      </w:pPr>
      <w:r w:rsidRPr="00244D9A">
        <w:t>The data are heteroscedastic.</w:t>
      </w:r>
      <w:r w:rsidRPr="00244D9A">
        <w:rPr>
          <w:rFonts w:ascii="Times New Roman" w:hAnsi="Times New Roman"/>
        </w:rPr>
        <w:t xml:space="preserve"> </w:t>
      </w:r>
    </w:p>
    <w:p w14:paraId="25B62CDC" w14:textId="5DC52DBF" w:rsidR="002F2040" w:rsidRPr="00244D9A" w:rsidRDefault="002F2040" w:rsidP="002F2040">
      <w:pPr>
        <w:numPr>
          <w:ilvl w:val="0"/>
          <w:numId w:val="53"/>
        </w:numPr>
        <w:autoSpaceDE w:val="0"/>
        <w:autoSpaceDN w:val="0"/>
        <w:adjustRightInd w:val="0"/>
        <w:ind w:left="900"/>
        <w:rPr>
          <w:rFonts w:ascii="Times New Roman" w:hAnsi="Times New Roman"/>
        </w:rPr>
      </w:pPr>
      <w:r w:rsidRPr="00244D9A">
        <w:t>The data are not normally distributed.</w:t>
      </w:r>
      <w:r w:rsidRPr="00244D9A">
        <w:rPr>
          <w:rFonts w:ascii="Times New Roman" w:hAnsi="Times New Roman"/>
        </w:rPr>
        <w:t xml:space="preserve"> </w:t>
      </w:r>
    </w:p>
    <w:p w14:paraId="36006786" w14:textId="50C560F5" w:rsidR="002F2040" w:rsidRPr="00244D9A" w:rsidRDefault="002F2040" w:rsidP="002F2040">
      <w:pPr>
        <w:numPr>
          <w:ilvl w:val="0"/>
          <w:numId w:val="53"/>
        </w:numPr>
        <w:autoSpaceDE w:val="0"/>
        <w:autoSpaceDN w:val="0"/>
        <w:adjustRightInd w:val="0"/>
        <w:ind w:left="900"/>
        <w:rPr>
          <w:rFonts w:ascii="Times New Roman" w:hAnsi="Times New Roman"/>
        </w:rPr>
      </w:pPr>
      <w:r w:rsidRPr="00244D9A">
        <w:t>No deviation from the usual assumptions.</w:t>
      </w:r>
      <w:r w:rsidRPr="00244D9A">
        <w:rPr>
          <w:rFonts w:ascii="Times New Roman" w:hAnsi="Times New Roman"/>
        </w:rPr>
        <w:t xml:space="preserve"> </w:t>
      </w:r>
    </w:p>
    <w:sectPr w:rsidR="002F2040" w:rsidRPr="00244D9A" w:rsidSect="005F3DC0">
      <w:headerReference w:type="default" r:id="rId17"/>
      <w:pgSz w:w="12240" w:h="15840"/>
      <w:pgMar w:top="1440" w:right="900" w:bottom="1152"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5F9A9" w14:textId="77777777" w:rsidR="002F2DC1" w:rsidRDefault="002F2DC1">
      <w:r>
        <w:separator/>
      </w:r>
    </w:p>
  </w:endnote>
  <w:endnote w:type="continuationSeparator" w:id="0">
    <w:p w14:paraId="3F62FF57" w14:textId="77777777" w:rsidR="002F2DC1" w:rsidRDefault="002F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8070000" w:usb2="00000010" w:usb3="00000000" w:csb0="0002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8F4A1" w14:textId="77777777" w:rsidR="002F2DC1" w:rsidRDefault="002F2DC1">
      <w:r>
        <w:separator/>
      </w:r>
    </w:p>
  </w:footnote>
  <w:footnote w:type="continuationSeparator" w:id="0">
    <w:p w14:paraId="5FCF72EA" w14:textId="77777777" w:rsidR="002F2DC1" w:rsidRDefault="002F2D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64022" w14:textId="77777777" w:rsidR="002F2DC1" w:rsidRDefault="002F2DC1">
    <w:pPr>
      <w:tabs>
        <w:tab w:val="right" w:pos="9360"/>
        <w:tab w:val="left" w:pos="9540"/>
      </w:tabs>
      <w:spacing w:line="240" w:lineRule="atLeast"/>
      <w:ind w:right="180"/>
      <w:rPr>
        <w:i/>
        <w:sz w:val="20"/>
      </w:rPr>
    </w:pPr>
    <w:r>
      <w:rPr>
        <w:rFonts w:ascii="Helvetica" w:hAnsi="Helvetica"/>
        <w:i/>
        <w:sz w:val="20"/>
      </w:rPr>
      <w:t>Statistics 621 Waiver Exam</w:t>
    </w:r>
    <w:r>
      <w:rPr>
        <w:rFonts w:ascii="Helvetica" w:hAnsi="Helvetica"/>
        <w:i/>
        <w:sz w:val="20"/>
      </w:rPr>
      <w:tab/>
      <w:t>August 20, 2012</w:t>
    </w:r>
    <w:r>
      <w:rPr>
        <w:rFonts w:ascii="Helvetica" w:hAnsi="Helvetica"/>
        <w:i/>
        <w:sz w:val="20"/>
      </w:rPr>
      <w:br/>
    </w:r>
    <w:r>
      <w:rPr>
        <w:rFonts w:ascii="Helvetica" w:hAnsi="Helvetica"/>
        <w:i/>
        <w:sz w:val="20"/>
        <w:u w:val="single"/>
      </w:rPr>
      <w:tab/>
    </w:r>
    <w:r>
      <w:rPr>
        <w:rFonts w:ascii="Helvetica" w:hAnsi="Helvetica"/>
        <w:i/>
        <w:sz w:val="20"/>
        <w:u w:val="single"/>
      </w:rPr>
      <w:fldChar w:fldCharType="begin"/>
    </w:r>
    <w:r>
      <w:rPr>
        <w:rFonts w:ascii="Helvetica" w:hAnsi="Helvetica"/>
        <w:i/>
        <w:sz w:val="20"/>
        <w:u w:val="single"/>
      </w:rPr>
      <w:instrText xml:space="preserve"> PAGE  </w:instrText>
    </w:r>
    <w:r>
      <w:rPr>
        <w:rFonts w:ascii="Helvetica" w:hAnsi="Helvetica"/>
        <w:i/>
        <w:sz w:val="20"/>
        <w:u w:val="single"/>
      </w:rPr>
      <w:fldChar w:fldCharType="separate"/>
    </w:r>
    <w:r w:rsidR="00C03D59">
      <w:rPr>
        <w:rFonts w:ascii="Helvetica" w:hAnsi="Helvetica"/>
        <w:i/>
        <w:noProof/>
        <w:sz w:val="20"/>
        <w:u w:val="single"/>
      </w:rPr>
      <w:t>15</w:t>
    </w:r>
    <w:r>
      <w:rPr>
        <w:rFonts w:ascii="Helvetica" w:hAnsi="Helvetica"/>
        <w:i/>
        <w:sz w:val="20"/>
        <w:u w:val="single"/>
      </w:rPr>
      <w:fldChar w:fldCharType="end"/>
    </w:r>
    <w:r>
      <w:rPr>
        <w:rFonts w:ascii="Helvetica" w:hAnsi="Helvetica"/>
        <w:i/>
        <w:sz w:val="20"/>
        <w:u w:val="single"/>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0"/>
    <w:lvl w:ilvl="0">
      <w:start w:val="8"/>
      <w:numFmt w:val="decimal"/>
      <w:suff w:val="space"/>
      <w:lvlText w:val="(%1)"/>
      <w:lvlJc w:val="left"/>
      <w:pPr>
        <w:ind w:left="360" w:hanging="360"/>
      </w:pPr>
      <w:rPr>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0000009"/>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912354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75071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1B7A2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5C6FBD"/>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6101C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2C7BAB"/>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360A10"/>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2773F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96154B"/>
    <w:multiLevelType w:val="hybridMultilevel"/>
    <w:tmpl w:val="1362192A"/>
    <w:lvl w:ilvl="0" w:tplc="0409000F">
      <w:start w:val="1"/>
      <w:numFmt w:val="decimal"/>
      <w:lvlText w:val="%1."/>
      <w:lvlJc w:val="left"/>
      <w:pPr>
        <w:tabs>
          <w:tab w:val="num" w:pos="720"/>
        </w:tabs>
        <w:ind w:left="720" w:hanging="360"/>
      </w:pPr>
    </w:lvl>
    <w:lvl w:ilvl="1" w:tplc="04090017">
      <w:start w:val="1"/>
      <w:numFmt w:val="lowerLetter"/>
      <w:lvlText w:val="%2)"/>
      <w:lvlJc w:val="left"/>
      <w:pPr>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D53EB5"/>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4E32E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82710D"/>
    <w:multiLevelType w:val="hybridMultilevel"/>
    <w:tmpl w:val="961E94D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842B8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515CD3"/>
    <w:multiLevelType w:val="hybridMultilevel"/>
    <w:tmpl w:val="A4DE70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A275D7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59311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656643"/>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C6843E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FE533CC"/>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380DB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5E55B18"/>
    <w:multiLevelType w:val="hybridMultilevel"/>
    <w:tmpl w:val="066E2B4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7865945"/>
    <w:multiLevelType w:val="hybridMultilevel"/>
    <w:tmpl w:val="E6144EAA"/>
    <w:lvl w:ilvl="0" w:tplc="0409000F">
      <w:start w:val="1"/>
      <w:numFmt w:val="decimal"/>
      <w:lvlText w:val="%1."/>
      <w:lvlJc w:val="left"/>
      <w:pPr>
        <w:ind w:left="1080" w:hanging="360"/>
      </w:pPr>
    </w:lvl>
    <w:lvl w:ilvl="1" w:tplc="6ABABC84">
      <w:start w:val="1"/>
      <w:numFmt w:val="upperLetter"/>
      <w:lvlText w:val="(%2)"/>
      <w:lvlJc w:val="left"/>
      <w:pPr>
        <w:tabs>
          <w:tab w:val="num" w:pos="1530"/>
        </w:tabs>
        <w:ind w:left="1530" w:hanging="45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8664E47"/>
    <w:multiLevelType w:val="hybridMultilevel"/>
    <w:tmpl w:val="852453C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F36139"/>
    <w:multiLevelType w:val="hybridMultilevel"/>
    <w:tmpl w:val="B396164A"/>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nsid w:val="4565043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69B609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000F61"/>
    <w:multiLevelType w:val="hybridMultilevel"/>
    <w:tmpl w:val="3CEC9A1C"/>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8466ED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9A9145C"/>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C5926E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D6267C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DAF673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0B905D9"/>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2705D7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163D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6266DA"/>
    <w:multiLevelType w:val="hybridMultilevel"/>
    <w:tmpl w:val="E90CFC2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nsid w:val="5C8762DB"/>
    <w:multiLevelType w:val="hybridMultilevel"/>
    <w:tmpl w:val="90FA5AF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nsid w:val="641665AB"/>
    <w:multiLevelType w:val="hybridMultilevel"/>
    <w:tmpl w:val="1902C5A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4CF317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88F1667"/>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594D4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D9822F3"/>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DA23B5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F5C7606"/>
    <w:multiLevelType w:val="hybridMultilevel"/>
    <w:tmpl w:val="0A92E268"/>
    <w:lvl w:ilvl="0" w:tplc="0409000F">
      <w:start w:val="1"/>
      <w:numFmt w:val="decimal"/>
      <w:lvlText w:val="%1."/>
      <w:lvlJc w:val="left"/>
      <w:pPr>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73571CD"/>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81522F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8BA4EF5"/>
    <w:multiLevelType w:val="hybridMultilevel"/>
    <w:tmpl w:val="8EDC2BC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79F33C4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DC012F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DF45B37"/>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F942C5B"/>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28"/>
  </w:num>
  <w:num w:numId="3">
    <w:abstractNumId w:val="13"/>
  </w:num>
  <w:num w:numId="4">
    <w:abstractNumId w:val="24"/>
  </w:num>
  <w:num w:numId="5">
    <w:abstractNumId w:val="22"/>
  </w:num>
  <w:num w:numId="6">
    <w:abstractNumId w:val="45"/>
  </w:num>
  <w:num w:numId="7">
    <w:abstractNumId w:val="39"/>
  </w:num>
  <w:num w:numId="8">
    <w:abstractNumId w:val="15"/>
  </w:num>
  <w:num w:numId="9">
    <w:abstractNumId w:val="48"/>
  </w:num>
  <w:num w:numId="10">
    <w:abstractNumId w:val="38"/>
  </w:num>
  <w:num w:numId="11">
    <w:abstractNumId w:val="37"/>
  </w:num>
  <w:num w:numId="12">
    <w:abstractNumId w:val="25"/>
  </w:num>
  <w:num w:numId="13">
    <w:abstractNumId w:val="10"/>
  </w:num>
  <w:num w:numId="14">
    <w:abstractNumId w:val="29"/>
  </w:num>
  <w:num w:numId="15">
    <w:abstractNumId w:val="4"/>
  </w:num>
  <w:num w:numId="16">
    <w:abstractNumId w:val="6"/>
  </w:num>
  <w:num w:numId="17">
    <w:abstractNumId w:val="43"/>
  </w:num>
  <w:num w:numId="18">
    <w:abstractNumId w:val="40"/>
  </w:num>
  <w:num w:numId="19">
    <w:abstractNumId w:val="46"/>
  </w:num>
  <w:num w:numId="20">
    <w:abstractNumId w:val="51"/>
  </w:num>
  <w:num w:numId="21">
    <w:abstractNumId w:val="49"/>
  </w:num>
  <w:num w:numId="22">
    <w:abstractNumId w:val="1"/>
  </w:num>
  <w:num w:numId="23">
    <w:abstractNumId w:val="42"/>
  </w:num>
  <w:num w:numId="24">
    <w:abstractNumId w:val="11"/>
  </w:num>
  <w:num w:numId="25">
    <w:abstractNumId w:val="30"/>
  </w:num>
  <w:num w:numId="26">
    <w:abstractNumId w:val="8"/>
  </w:num>
  <w:num w:numId="27">
    <w:abstractNumId w:val="7"/>
  </w:num>
  <w:num w:numId="28">
    <w:abstractNumId w:val="34"/>
  </w:num>
  <w:num w:numId="29">
    <w:abstractNumId w:val="31"/>
  </w:num>
  <w:num w:numId="30">
    <w:abstractNumId w:val="47"/>
  </w:num>
  <w:num w:numId="31">
    <w:abstractNumId w:val="16"/>
  </w:num>
  <w:num w:numId="32">
    <w:abstractNumId w:val="12"/>
  </w:num>
  <w:num w:numId="33">
    <w:abstractNumId w:val="27"/>
  </w:num>
  <w:num w:numId="34">
    <w:abstractNumId w:val="17"/>
  </w:num>
  <w:num w:numId="35">
    <w:abstractNumId w:val="14"/>
  </w:num>
  <w:num w:numId="36">
    <w:abstractNumId w:val="26"/>
  </w:num>
  <w:num w:numId="37">
    <w:abstractNumId w:val="36"/>
  </w:num>
  <w:num w:numId="38">
    <w:abstractNumId w:val="52"/>
  </w:num>
  <w:num w:numId="39">
    <w:abstractNumId w:val="35"/>
  </w:num>
  <w:num w:numId="40">
    <w:abstractNumId w:val="3"/>
  </w:num>
  <w:num w:numId="41">
    <w:abstractNumId w:val="41"/>
  </w:num>
  <w:num w:numId="42">
    <w:abstractNumId w:val="2"/>
  </w:num>
  <w:num w:numId="43">
    <w:abstractNumId w:val="32"/>
  </w:num>
  <w:num w:numId="44">
    <w:abstractNumId w:val="5"/>
  </w:num>
  <w:num w:numId="45">
    <w:abstractNumId w:val="20"/>
  </w:num>
  <w:num w:numId="46">
    <w:abstractNumId w:val="21"/>
  </w:num>
  <w:num w:numId="47">
    <w:abstractNumId w:val="0"/>
  </w:num>
  <w:num w:numId="48">
    <w:abstractNumId w:val="44"/>
  </w:num>
  <w:num w:numId="49">
    <w:abstractNumId w:val="33"/>
  </w:num>
  <w:num w:numId="50">
    <w:abstractNumId w:val="9"/>
  </w:num>
  <w:num w:numId="51">
    <w:abstractNumId w:val="19"/>
  </w:num>
  <w:num w:numId="52">
    <w:abstractNumId w:val="18"/>
  </w:num>
  <w:num w:numId="53">
    <w:abstractNumId w:val="5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954"/>
    <w:rsid w:val="00071B1C"/>
    <w:rsid w:val="000E0D7E"/>
    <w:rsid w:val="00150CE6"/>
    <w:rsid w:val="00153BCB"/>
    <w:rsid w:val="001A1310"/>
    <w:rsid w:val="001D7105"/>
    <w:rsid w:val="00210CA1"/>
    <w:rsid w:val="00212AF1"/>
    <w:rsid w:val="00244D9A"/>
    <w:rsid w:val="00265C83"/>
    <w:rsid w:val="00277F4E"/>
    <w:rsid w:val="002A084E"/>
    <w:rsid w:val="002F2040"/>
    <w:rsid w:val="002F2DC1"/>
    <w:rsid w:val="00314506"/>
    <w:rsid w:val="003736DF"/>
    <w:rsid w:val="003926F5"/>
    <w:rsid w:val="003B7152"/>
    <w:rsid w:val="003E390F"/>
    <w:rsid w:val="00437341"/>
    <w:rsid w:val="00443C0F"/>
    <w:rsid w:val="00451344"/>
    <w:rsid w:val="00454740"/>
    <w:rsid w:val="004711F2"/>
    <w:rsid w:val="00485417"/>
    <w:rsid w:val="00487662"/>
    <w:rsid w:val="00513F4B"/>
    <w:rsid w:val="005D6E3F"/>
    <w:rsid w:val="005E11AE"/>
    <w:rsid w:val="005F3A7C"/>
    <w:rsid w:val="005F3DC0"/>
    <w:rsid w:val="006058CB"/>
    <w:rsid w:val="006268D6"/>
    <w:rsid w:val="00653930"/>
    <w:rsid w:val="006C21A6"/>
    <w:rsid w:val="007A14D9"/>
    <w:rsid w:val="007F6F53"/>
    <w:rsid w:val="008049F6"/>
    <w:rsid w:val="0082713E"/>
    <w:rsid w:val="008952FC"/>
    <w:rsid w:val="00897D07"/>
    <w:rsid w:val="008B1975"/>
    <w:rsid w:val="008E65B4"/>
    <w:rsid w:val="00992B90"/>
    <w:rsid w:val="00995954"/>
    <w:rsid w:val="009A6D8F"/>
    <w:rsid w:val="009D4A74"/>
    <w:rsid w:val="00A4342E"/>
    <w:rsid w:val="00A43D0F"/>
    <w:rsid w:val="00AB2046"/>
    <w:rsid w:val="00AC7DAE"/>
    <w:rsid w:val="00AD2493"/>
    <w:rsid w:val="00B23B25"/>
    <w:rsid w:val="00B30095"/>
    <w:rsid w:val="00B30F6E"/>
    <w:rsid w:val="00B3466F"/>
    <w:rsid w:val="00B61594"/>
    <w:rsid w:val="00BB0B03"/>
    <w:rsid w:val="00C03D59"/>
    <w:rsid w:val="00C2644A"/>
    <w:rsid w:val="00C82F82"/>
    <w:rsid w:val="00C96E1D"/>
    <w:rsid w:val="00CD7497"/>
    <w:rsid w:val="00D0283F"/>
    <w:rsid w:val="00D200AB"/>
    <w:rsid w:val="00D311CF"/>
    <w:rsid w:val="00D5759F"/>
    <w:rsid w:val="00DD2118"/>
    <w:rsid w:val="00DD3C64"/>
    <w:rsid w:val="00E04695"/>
    <w:rsid w:val="00E33779"/>
    <w:rsid w:val="00E50D16"/>
    <w:rsid w:val="00E66FE9"/>
    <w:rsid w:val="00E83B82"/>
    <w:rsid w:val="00EB4671"/>
    <w:rsid w:val="00EB5EA7"/>
    <w:rsid w:val="00EF7C16"/>
    <w:rsid w:val="00F01A9F"/>
    <w:rsid w:val="00F07ED9"/>
    <w:rsid w:val="00F267AD"/>
    <w:rsid w:val="00F515D3"/>
    <w:rsid w:val="00F573D2"/>
    <w:rsid w:val="00F62993"/>
    <w:rsid w:val="00F8693A"/>
    <w:rsid w:val="00F96E0D"/>
    <w:rsid w:val="00FD63D4"/>
    <w:rsid w:val="00FE74FE"/>
    <w:rsid w:val="00FF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C687B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240" w:lineRule="atLeast"/>
      <w:ind w:left="180" w:right="180"/>
      <w:outlineLvl w:val="0"/>
    </w:pPr>
    <w:rPr>
      <w:rFonts w:ascii="Geneva" w:hAnsi="Geneva"/>
      <w:color w:val="000000"/>
      <w:sz w:val="18"/>
      <w:u w:val="single"/>
    </w:rPr>
  </w:style>
  <w:style w:type="paragraph" w:styleId="Heading2">
    <w:name w:val="heading 2"/>
    <w:basedOn w:val="Normal"/>
    <w:next w:val="Normal"/>
    <w:qFormat/>
    <w:pPr>
      <w:keepNext/>
      <w:tabs>
        <w:tab w:val="left" w:pos="3460"/>
        <w:tab w:val="right" w:pos="4860"/>
        <w:tab w:val="right" w:pos="6120"/>
        <w:tab w:val="right" w:pos="7080"/>
        <w:tab w:val="right" w:pos="8140"/>
      </w:tabs>
      <w:spacing w:line="240" w:lineRule="atLeast"/>
      <w:ind w:left="90" w:right="180"/>
      <w:outlineLvl w:val="1"/>
    </w:pPr>
    <w:rPr>
      <w:u w:val="single"/>
    </w:rPr>
  </w:style>
  <w:style w:type="paragraph" w:styleId="Heading3">
    <w:name w:val="heading 3"/>
    <w:basedOn w:val="Normal"/>
    <w:next w:val="Normal"/>
    <w:qFormat/>
    <w:pPr>
      <w:keepNext/>
      <w:spacing w:line="240" w:lineRule="atLeast"/>
      <w:ind w:left="180" w:right="180"/>
      <w:jc w:val="center"/>
      <w:outlineLvl w:val="2"/>
    </w:pPr>
    <w:rPr>
      <w:rFonts w:ascii="Geneva" w:hAnsi="Geneva"/>
      <w:b/>
    </w:rPr>
  </w:style>
  <w:style w:type="paragraph" w:styleId="Heading4">
    <w:name w:val="heading 4"/>
    <w:basedOn w:val="Normal"/>
    <w:next w:val="Normal"/>
    <w:qFormat/>
    <w:pPr>
      <w:keepNext/>
      <w:tabs>
        <w:tab w:val="right" w:pos="3780"/>
        <w:tab w:val="right" w:pos="5220"/>
        <w:tab w:val="right" w:pos="6940"/>
      </w:tabs>
      <w:spacing w:line="240" w:lineRule="atLeast"/>
      <w:ind w:left="180" w:right="180"/>
      <w:outlineLvl w:val="3"/>
    </w:pPr>
    <w:rPr>
      <w:rFonts w:ascii="Geneva" w:hAnsi="Geneva"/>
      <w:b/>
      <w:color w:val="000000"/>
      <w:sz w:val="18"/>
      <w:u w:val="single"/>
    </w:rPr>
  </w:style>
  <w:style w:type="paragraph" w:styleId="Heading5">
    <w:name w:val="heading 5"/>
    <w:basedOn w:val="Normal"/>
    <w:next w:val="Normal"/>
    <w:qFormat/>
    <w:pPr>
      <w:keepNext/>
      <w:spacing w:line="240" w:lineRule="atLeast"/>
      <w:ind w:left="540" w:right="180"/>
      <w:jc w:val="center"/>
      <w:outlineLvl w:val="4"/>
    </w:pPr>
    <w:rPr>
      <w:rFonts w:ascii="Geneva" w:hAnsi="Geneva"/>
      <w:b/>
      <w:color w:val="000000"/>
    </w:rPr>
  </w:style>
  <w:style w:type="paragraph" w:styleId="Heading6">
    <w:name w:val="heading 6"/>
    <w:basedOn w:val="Normal"/>
    <w:next w:val="Normal"/>
    <w:qFormat/>
    <w:pPr>
      <w:keepNext/>
      <w:spacing w:line="240" w:lineRule="atLeast"/>
      <w:ind w:left="180" w:right="180"/>
      <w:jc w:val="center"/>
      <w:outlineLvl w:val="5"/>
    </w:pPr>
    <w:rPr>
      <w:rFonts w:ascii="Geneva" w:hAnsi="Geneva"/>
      <w:b/>
      <w:color w:val="000000"/>
      <w:sz w:val="20"/>
    </w:rPr>
  </w:style>
  <w:style w:type="paragraph" w:styleId="Heading7">
    <w:name w:val="heading 7"/>
    <w:basedOn w:val="Normal"/>
    <w:next w:val="Normal"/>
    <w:qFormat/>
    <w:pPr>
      <w:keepNext/>
      <w:widowControl w:val="0"/>
      <w:jc w:val="center"/>
      <w:outlineLvl w:val="6"/>
    </w:pPr>
    <w:rPr>
      <w:rFonts w:eastAsia="Times New Roman"/>
      <w:b/>
    </w:rPr>
  </w:style>
  <w:style w:type="paragraph" w:styleId="Heading8">
    <w:name w:val="heading 8"/>
    <w:basedOn w:val="Normal"/>
    <w:next w:val="Normal"/>
    <w:qFormat/>
    <w:pPr>
      <w:keepNext/>
      <w:widowControl w:val="0"/>
      <w:outlineLvl w:val="7"/>
    </w:pPr>
    <w:rPr>
      <w:rFonts w:eastAsia="Times New Roman"/>
      <w:b/>
    </w:rPr>
  </w:style>
  <w:style w:type="paragraph" w:styleId="Heading9">
    <w:name w:val="heading 9"/>
    <w:basedOn w:val="Normal"/>
    <w:next w:val="Normal"/>
    <w:qFormat/>
    <w:pPr>
      <w:keepNext/>
      <w:outlineLvl w:val="8"/>
    </w:pPr>
    <w:rPr>
      <w:rFonts w:ascii="Geneva" w:hAnsi="Genev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keepNext/>
      <w:jc w:val="center"/>
    </w:pPr>
    <w:rPr>
      <w:rFonts w:eastAsia="Times New Roman"/>
      <w:b/>
      <w:i/>
      <w:sz w:val="28"/>
    </w:rPr>
  </w:style>
  <w:style w:type="paragraph" w:customStyle="1" w:styleId="Divider">
    <w:name w:val="Divider"/>
    <w:basedOn w:val="Flush"/>
    <w:next w:val="Flush"/>
    <w:pPr>
      <w:pBdr>
        <w:bottom w:val="double" w:sz="6" w:space="0" w:color="auto"/>
      </w:pBdr>
    </w:pPr>
    <w:rPr>
      <w:u w:val="single"/>
    </w:rPr>
  </w:style>
  <w:style w:type="paragraph" w:customStyle="1" w:styleId="Flush">
    <w:name w:val="Flush"/>
    <w:basedOn w:val="Normal"/>
    <w:rPr>
      <w:rFonts w:eastAsia="Times New Roman"/>
    </w:rPr>
  </w:style>
  <w:style w:type="paragraph" w:customStyle="1" w:styleId="Indented">
    <w:name w:val="Indented"/>
    <w:basedOn w:val="Normal"/>
    <w:pPr>
      <w:ind w:left="1440" w:hanging="180"/>
    </w:pPr>
    <w:rPr>
      <w:rFonts w:eastAsia="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right" w:pos="6340"/>
      </w:tabs>
      <w:spacing w:line="240" w:lineRule="atLeast"/>
      <w:ind w:left="2700" w:right="180"/>
    </w:pPr>
    <w:rPr>
      <w:rFonts w:ascii="Geneva" w:hAnsi="Geneva"/>
      <w:color w:val="000000"/>
      <w:sz w:val="18"/>
    </w:rPr>
  </w:style>
  <w:style w:type="paragraph" w:styleId="BodyTextIndent">
    <w:name w:val="Body Text Indent"/>
    <w:basedOn w:val="Normal"/>
    <w:pPr>
      <w:tabs>
        <w:tab w:val="decimal" w:pos="5310"/>
      </w:tabs>
      <w:ind w:left="2880"/>
    </w:pPr>
    <w:rPr>
      <w:rFonts w:ascii="Geneva" w:hAnsi="Geneva"/>
      <w:color w:val="000000"/>
      <w:sz w:val="18"/>
    </w:rPr>
  </w:style>
  <w:style w:type="paragraph" w:styleId="BodyTextIndent2">
    <w:name w:val="Body Text Indent 2"/>
    <w:basedOn w:val="Normal"/>
    <w:pPr>
      <w:ind w:left="180" w:hanging="180"/>
    </w:pPr>
  </w:style>
  <w:style w:type="paragraph" w:customStyle="1" w:styleId="Item">
    <w:name w:val="Item"/>
    <w:basedOn w:val="Normal"/>
    <w:pPr>
      <w:keepLines/>
      <w:ind w:left="720" w:hanging="360"/>
    </w:pPr>
    <w:rPr>
      <w:rFonts w:eastAsia="Times New Roman"/>
    </w:rPr>
  </w:style>
  <w:style w:type="paragraph" w:customStyle="1" w:styleId="Question">
    <w:name w:val="Question"/>
    <w:basedOn w:val="Flush"/>
    <w:next w:val="Item"/>
    <w:pPr>
      <w:spacing w:before="120"/>
      <w:ind w:left="360" w:hanging="360"/>
    </w:pPr>
  </w:style>
  <w:style w:type="paragraph" w:styleId="Caption">
    <w:name w:val="caption"/>
    <w:basedOn w:val="Normal"/>
    <w:next w:val="Normal"/>
    <w:qFormat/>
    <w:pPr>
      <w:widowControl w:val="0"/>
      <w:jc w:val="center"/>
    </w:pPr>
    <w:rPr>
      <w:rFonts w:eastAsia="Times New Roman"/>
      <w:b/>
    </w:rPr>
  </w:style>
  <w:style w:type="paragraph" w:styleId="BodyText">
    <w:name w:val="Body Text"/>
    <w:basedOn w:val="Normal"/>
    <w:pPr>
      <w:spacing w:line="240" w:lineRule="atLeast"/>
      <w:ind w:right="180"/>
    </w:pPr>
  </w:style>
  <w:style w:type="paragraph" w:styleId="BodyText2">
    <w:name w:val="Body Text 2"/>
    <w:basedOn w:val="Normal"/>
    <w:rPr>
      <w:sz w:val="28"/>
    </w:rPr>
  </w:style>
  <w:style w:type="table" w:styleId="TableGrid">
    <w:name w:val="Table Grid"/>
    <w:basedOn w:val="TableNormal"/>
    <w:rsid w:val="006B0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1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A9F"/>
    <w:rPr>
      <w:rFonts w:ascii="Lucida Grande" w:hAnsi="Lucida Grande" w:cs="Lucida Grande"/>
      <w:sz w:val="18"/>
      <w:szCs w:val="18"/>
    </w:rPr>
  </w:style>
  <w:style w:type="paragraph" w:styleId="ListParagraph">
    <w:name w:val="List Paragraph"/>
    <w:basedOn w:val="Normal"/>
    <w:uiPriority w:val="34"/>
    <w:qFormat/>
    <w:rsid w:val="00513F4B"/>
    <w:pPr>
      <w:spacing w:after="200" w:line="276" w:lineRule="auto"/>
      <w:ind w:left="720"/>
      <w:contextualSpacing/>
    </w:pPr>
    <w:rPr>
      <w:rFonts w:asciiTheme="minorHAnsi" w:eastAsiaTheme="minorHAnsi" w:hAnsiTheme="minorHAnsi" w:cstheme="minorBidi"/>
      <w:sz w:val="22"/>
      <w:szCs w:val="22"/>
    </w:rPr>
  </w:style>
  <w:style w:type="paragraph" w:customStyle="1" w:styleId="tnr">
    <w:name w:val="tnr"/>
    <w:basedOn w:val="Normal"/>
    <w:rsid w:val="00DD3C64"/>
    <w:pPr>
      <w:spacing w:line="360" w:lineRule="auto"/>
      <w:ind w:left="720"/>
    </w:pPr>
    <w:rPr>
      <w:rFonts w:ascii="Times New Roman" w:eastAsia="Times New Roman" w:hAnsi="Times New Roman"/>
    </w:rPr>
  </w:style>
  <w:style w:type="paragraph" w:customStyle="1" w:styleId="Hanging">
    <w:name w:val="Hanging"/>
    <w:basedOn w:val="Normal"/>
    <w:rsid w:val="00F62993"/>
    <w:pPr>
      <w:spacing w:before="240" w:line="360" w:lineRule="atLeast"/>
      <w:ind w:left="648" w:hanging="360"/>
    </w:pPr>
    <w:rPr>
      <w:rFonts w:eastAsia="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240" w:lineRule="atLeast"/>
      <w:ind w:left="180" w:right="180"/>
      <w:outlineLvl w:val="0"/>
    </w:pPr>
    <w:rPr>
      <w:rFonts w:ascii="Geneva" w:hAnsi="Geneva"/>
      <w:color w:val="000000"/>
      <w:sz w:val="18"/>
      <w:u w:val="single"/>
    </w:rPr>
  </w:style>
  <w:style w:type="paragraph" w:styleId="Heading2">
    <w:name w:val="heading 2"/>
    <w:basedOn w:val="Normal"/>
    <w:next w:val="Normal"/>
    <w:qFormat/>
    <w:pPr>
      <w:keepNext/>
      <w:tabs>
        <w:tab w:val="left" w:pos="3460"/>
        <w:tab w:val="right" w:pos="4860"/>
        <w:tab w:val="right" w:pos="6120"/>
        <w:tab w:val="right" w:pos="7080"/>
        <w:tab w:val="right" w:pos="8140"/>
      </w:tabs>
      <w:spacing w:line="240" w:lineRule="atLeast"/>
      <w:ind w:left="90" w:right="180"/>
      <w:outlineLvl w:val="1"/>
    </w:pPr>
    <w:rPr>
      <w:u w:val="single"/>
    </w:rPr>
  </w:style>
  <w:style w:type="paragraph" w:styleId="Heading3">
    <w:name w:val="heading 3"/>
    <w:basedOn w:val="Normal"/>
    <w:next w:val="Normal"/>
    <w:qFormat/>
    <w:pPr>
      <w:keepNext/>
      <w:spacing w:line="240" w:lineRule="atLeast"/>
      <w:ind w:left="180" w:right="180"/>
      <w:jc w:val="center"/>
      <w:outlineLvl w:val="2"/>
    </w:pPr>
    <w:rPr>
      <w:rFonts w:ascii="Geneva" w:hAnsi="Geneva"/>
      <w:b/>
    </w:rPr>
  </w:style>
  <w:style w:type="paragraph" w:styleId="Heading4">
    <w:name w:val="heading 4"/>
    <w:basedOn w:val="Normal"/>
    <w:next w:val="Normal"/>
    <w:qFormat/>
    <w:pPr>
      <w:keepNext/>
      <w:tabs>
        <w:tab w:val="right" w:pos="3780"/>
        <w:tab w:val="right" w:pos="5220"/>
        <w:tab w:val="right" w:pos="6940"/>
      </w:tabs>
      <w:spacing w:line="240" w:lineRule="atLeast"/>
      <w:ind w:left="180" w:right="180"/>
      <w:outlineLvl w:val="3"/>
    </w:pPr>
    <w:rPr>
      <w:rFonts w:ascii="Geneva" w:hAnsi="Geneva"/>
      <w:b/>
      <w:color w:val="000000"/>
      <w:sz w:val="18"/>
      <w:u w:val="single"/>
    </w:rPr>
  </w:style>
  <w:style w:type="paragraph" w:styleId="Heading5">
    <w:name w:val="heading 5"/>
    <w:basedOn w:val="Normal"/>
    <w:next w:val="Normal"/>
    <w:qFormat/>
    <w:pPr>
      <w:keepNext/>
      <w:spacing w:line="240" w:lineRule="atLeast"/>
      <w:ind w:left="540" w:right="180"/>
      <w:jc w:val="center"/>
      <w:outlineLvl w:val="4"/>
    </w:pPr>
    <w:rPr>
      <w:rFonts w:ascii="Geneva" w:hAnsi="Geneva"/>
      <w:b/>
      <w:color w:val="000000"/>
    </w:rPr>
  </w:style>
  <w:style w:type="paragraph" w:styleId="Heading6">
    <w:name w:val="heading 6"/>
    <w:basedOn w:val="Normal"/>
    <w:next w:val="Normal"/>
    <w:qFormat/>
    <w:pPr>
      <w:keepNext/>
      <w:spacing w:line="240" w:lineRule="atLeast"/>
      <w:ind w:left="180" w:right="180"/>
      <w:jc w:val="center"/>
      <w:outlineLvl w:val="5"/>
    </w:pPr>
    <w:rPr>
      <w:rFonts w:ascii="Geneva" w:hAnsi="Geneva"/>
      <w:b/>
      <w:color w:val="000000"/>
      <w:sz w:val="20"/>
    </w:rPr>
  </w:style>
  <w:style w:type="paragraph" w:styleId="Heading7">
    <w:name w:val="heading 7"/>
    <w:basedOn w:val="Normal"/>
    <w:next w:val="Normal"/>
    <w:qFormat/>
    <w:pPr>
      <w:keepNext/>
      <w:widowControl w:val="0"/>
      <w:jc w:val="center"/>
      <w:outlineLvl w:val="6"/>
    </w:pPr>
    <w:rPr>
      <w:rFonts w:eastAsia="Times New Roman"/>
      <w:b/>
    </w:rPr>
  </w:style>
  <w:style w:type="paragraph" w:styleId="Heading8">
    <w:name w:val="heading 8"/>
    <w:basedOn w:val="Normal"/>
    <w:next w:val="Normal"/>
    <w:qFormat/>
    <w:pPr>
      <w:keepNext/>
      <w:widowControl w:val="0"/>
      <w:outlineLvl w:val="7"/>
    </w:pPr>
    <w:rPr>
      <w:rFonts w:eastAsia="Times New Roman"/>
      <w:b/>
    </w:rPr>
  </w:style>
  <w:style w:type="paragraph" w:styleId="Heading9">
    <w:name w:val="heading 9"/>
    <w:basedOn w:val="Normal"/>
    <w:next w:val="Normal"/>
    <w:qFormat/>
    <w:pPr>
      <w:keepNext/>
      <w:outlineLvl w:val="8"/>
    </w:pPr>
    <w:rPr>
      <w:rFonts w:ascii="Geneva" w:hAnsi="Genev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keepNext/>
      <w:jc w:val="center"/>
    </w:pPr>
    <w:rPr>
      <w:rFonts w:eastAsia="Times New Roman"/>
      <w:b/>
      <w:i/>
      <w:sz w:val="28"/>
    </w:rPr>
  </w:style>
  <w:style w:type="paragraph" w:customStyle="1" w:styleId="Divider">
    <w:name w:val="Divider"/>
    <w:basedOn w:val="Flush"/>
    <w:next w:val="Flush"/>
    <w:pPr>
      <w:pBdr>
        <w:bottom w:val="double" w:sz="6" w:space="0" w:color="auto"/>
      </w:pBdr>
    </w:pPr>
    <w:rPr>
      <w:u w:val="single"/>
    </w:rPr>
  </w:style>
  <w:style w:type="paragraph" w:customStyle="1" w:styleId="Flush">
    <w:name w:val="Flush"/>
    <w:basedOn w:val="Normal"/>
    <w:rPr>
      <w:rFonts w:eastAsia="Times New Roman"/>
    </w:rPr>
  </w:style>
  <w:style w:type="paragraph" w:customStyle="1" w:styleId="Indented">
    <w:name w:val="Indented"/>
    <w:basedOn w:val="Normal"/>
    <w:pPr>
      <w:ind w:left="1440" w:hanging="180"/>
    </w:pPr>
    <w:rPr>
      <w:rFonts w:eastAsia="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right" w:pos="6340"/>
      </w:tabs>
      <w:spacing w:line="240" w:lineRule="atLeast"/>
      <w:ind w:left="2700" w:right="180"/>
    </w:pPr>
    <w:rPr>
      <w:rFonts w:ascii="Geneva" w:hAnsi="Geneva"/>
      <w:color w:val="000000"/>
      <w:sz w:val="18"/>
    </w:rPr>
  </w:style>
  <w:style w:type="paragraph" w:styleId="BodyTextIndent">
    <w:name w:val="Body Text Indent"/>
    <w:basedOn w:val="Normal"/>
    <w:pPr>
      <w:tabs>
        <w:tab w:val="decimal" w:pos="5310"/>
      </w:tabs>
      <w:ind w:left="2880"/>
    </w:pPr>
    <w:rPr>
      <w:rFonts w:ascii="Geneva" w:hAnsi="Geneva"/>
      <w:color w:val="000000"/>
      <w:sz w:val="18"/>
    </w:rPr>
  </w:style>
  <w:style w:type="paragraph" w:styleId="BodyTextIndent2">
    <w:name w:val="Body Text Indent 2"/>
    <w:basedOn w:val="Normal"/>
    <w:pPr>
      <w:ind w:left="180" w:hanging="180"/>
    </w:pPr>
  </w:style>
  <w:style w:type="paragraph" w:customStyle="1" w:styleId="Item">
    <w:name w:val="Item"/>
    <w:basedOn w:val="Normal"/>
    <w:pPr>
      <w:keepLines/>
      <w:ind w:left="720" w:hanging="360"/>
    </w:pPr>
    <w:rPr>
      <w:rFonts w:eastAsia="Times New Roman"/>
    </w:rPr>
  </w:style>
  <w:style w:type="paragraph" w:customStyle="1" w:styleId="Question">
    <w:name w:val="Question"/>
    <w:basedOn w:val="Flush"/>
    <w:next w:val="Item"/>
    <w:pPr>
      <w:spacing w:before="120"/>
      <w:ind w:left="360" w:hanging="360"/>
    </w:pPr>
  </w:style>
  <w:style w:type="paragraph" w:styleId="Caption">
    <w:name w:val="caption"/>
    <w:basedOn w:val="Normal"/>
    <w:next w:val="Normal"/>
    <w:qFormat/>
    <w:pPr>
      <w:widowControl w:val="0"/>
      <w:jc w:val="center"/>
    </w:pPr>
    <w:rPr>
      <w:rFonts w:eastAsia="Times New Roman"/>
      <w:b/>
    </w:rPr>
  </w:style>
  <w:style w:type="paragraph" w:styleId="BodyText">
    <w:name w:val="Body Text"/>
    <w:basedOn w:val="Normal"/>
    <w:pPr>
      <w:spacing w:line="240" w:lineRule="atLeast"/>
      <w:ind w:right="180"/>
    </w:pPr>
  </w:style>
  <w:style w:type="paragraph" w:styleId="BodyText2">
    <w:name w:val="Body Text 2"/>
    <w:basedOn w:val="Normal"/>
    <w:rPr>
      <w:sz w:val="28"/>
    </w:rPr>
  </w:style>
  <w:style w:type="table" w:styleId="TableGrid">
    <w:name w:val="Table Grid"/>
    <w:basedOn w:val="TableNormal"/>
    <w:rsid w:val="006B0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1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A9F"/>
    <w:rPr>
      <w:rFonts w:ascii="Lucida Grande" w:hAnsi="Lucida Grande" w:cs="Lucida Grande"/>
      <w:sz w:val="18"/>
      <w:szCs w:val="18"/>
    </w:rPr>
  </w:style>
  <w:style w:type="paragraph" w:styleId="ListParagraph">
    <w:name w:val="List Paragraph"/>
    <w:basedOn w:val="Normal"/>
    <w:uiPriority w:val="34"/>
    <w:qFormat/>
    <w:rsid w:val="00513F4B"/>
    <w:pPr>
      <w:spacing w:after="200" w:line="276" w:lineRule="auto"/>
      <w:ind w:left="720"/>
      <w:contextualSpacing/>
    </w:pPr>
    <w:rPr>
      <w:rFonts w:asciiTheme="minorHAnsi" w:eastAsiaTheme="minorHAnsi" w:hAnsiTheme="minorHAnsi" w:cstheme="minorBidi"/>
      <w:sz w:val="22"/>
      <w:szCs w:val="22"/>
    </w:rPr>
  </w:style>
  <w:style w:type="paragraph" w:customStyle="1" w:styleId="tnr">
    <w:name w:val="tnr"/>
    <w:basedOn w:val="Normal"/>
    <w:rsid w:val="00DD3C64"/>
    <w:pPr>
      <w:spacing w:line="360" w:lineRule="auto"/>
      <w:ind w:left="720"/>
    </w:pPr>
    <w:rPr>
      <w:rFonts w:ascii="Times New Roman" w:eastAsia="Times New Roman" w:hAnsi="Times New Roman"/>
    </w:rPr>
  </w:style>
  <w:style w:type="paragraph" w:customStyle="1" w:styleId="Hanging">
    <w:name w:val="Hanging"/>
    <w:basedOn w:val="Normal"/>
    <w:rsid w:val="00F62993"/>
    <w:pPr>
      <w:spacing w:before="240" w:line="360" w:lineRule="atLeast"/>
      <w:ind w:left="648" w:hanging="360"/>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15</Pages>
  <Words>3997</Words>
  <Characters>22785</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Statistics 102 , First Test</vt:lpstr>
    </vt:vector>
  </TitlesOfParts>
  <Company>Earth</Company>
  <LinksUpToDate>false</LinksUpToDate>
  <CharactersWithSpaces>26729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102 , First Test</dc:title>
  <dc:subject/>
  <dc:creator>Dr. Bob</dc:creator>
  <cp:keywords/>
  <dc:description/>
  <cp:lastModifiedBy>Robert Stine</cp:lastModifiedBy>
  <cp:revision>28</cp:revision>
  <cp:lastPrinted>2012-08-20T13:31:00Z</cp:lastPrinted>
  <dcterms:created xsi:type="dcterms:W3CDTF">2012-08-15T20:36:00Z</dcterms:created>
  <dcterms:modified xsi:type="dcterms:W3CDTF">2012-08-20T13:33:00Z</dcterms:modified>
</cp:coreProperties>
</file>